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575" w:rsidRPr="00B2449E" w:rsidRDefault="002E7EE7" w:rsidP="006B3B03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  <w:lang w:val="uk-UA"/>
        </w:rPr>
        <w:t>Лабораторна</w:t>
      </w:r>
      <w:r w:rsidR="009E6575" w:rsidRPr="00B2449E">
        <w:rPr>
          <w:rFonts w:ascii="Times New Roman" w:hAnsi="Times New Roman"/>
          <w:b/>
          <w:sz w:val="36"/>
        </w:rPr>
        <w:t xml:space="preserve"> робота № 1</w:t>
      </w:r>
    </w:p>
    <w:p w:rsidR="009E6575" w:rsidRPr="00BE5C70" w:rsidRDefault="009E6575" w:rsidP="00BE5C70">
      <w:pPr>
        <w:pStyle w:val="ae"/>
        <w:rPr>
          <w:color w:val="000000"/>
          <w:sz w:val="24"/>
        </w:rPr>
      </w:pPr>
      <w:r w:rsidRPr="00BE5C70">
        <w:rPr>
          <w:color w:val="000000"/>
          <w:sz w:val="24"/>
          <w:lang w:val="en-US"/>
        </w:rPr>
        <w:t> </w:t>
      </w:r>
    </w:p>
    <w:p w:rsidR="00F343CF" w:rsidRDefault="009E6575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 w:rsidRPr="00F570E5">
        <w:rPr>
          <w:rFonts w:ascii="Times New Roman" w:hAnsi="Times New Roman"/>
          <w:b/>
          <w:i/>
          <w:color w:val="000000"/>
          <w:sz w:val="24"/>
          <w:szCs w:val="24"/>
        </w:rPr>
        <w:t>Тема</w:t>
      </w:r>
      <w:r w:rsidRPr="00115379">
        <w:rPr>
          <w:rFonts w:ascii="Times New Roman" w:hAnsi="Times New Roman"/>
          <w:b/>
          <w:color w:val="000000"/>
          <w:sz w:val="24"/>
          <w:szCs w:val="24"/>
        </w:rPr>
        <w:t xml:space="preserve">: </w:t>
      </w:r>
      <w:r w:rsidR="00F343CF">
        <w:rPr>
          <w:rFonts w:ascii="Times New Roman" w:hAnsi="Times New Roman"/>
          <w:b/>
          <w:color w:val="000000"/>
          <w:sz w:val="24"/>
          <w:szCs w:val="24"/>
          <w:lang w:val="uk-UA"/>
        </w:rPr>
        <w:t>Введення в</w:t>
      </w:r>
      <w:r w:rsidR="00F343CF" w:rsidRPr="00F343CF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Ruby</w:t>
      </w:r>
      <w:r w:rsidR="00F343CF">
        <w:rPr>
          <w:rFonts w:ascii="Times New Roman" w:hAnsi="Times New Roman"/>
          <w:b/>
          <w:color w:val="000000"/>
          <w:sz w:val="24"/>
          <w:szCs w:val="24"/>
          <w:lang w:val="uk-UA"/>
        </w:rPr>
        <w:t>.</w:t>
      </w:r>
    </w:p>
    <w:p w:rsidR="00F343CF" w:rsidRDefault="009E6575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 w:rsidRPr="00F570E5">
        <w:rPr>
          <w:rFonts w:ascii="Times New Roman" w:hAnsi="Times New Roman"/>
          <w:b/>
          <w:i/>
          <w:color w:val="000000"/>
          <w:sz w:val="24"/>
          <w:szCs w:val="24"/>
        </w:rPr>
        <w:t>Мета</w:t>
      </w:r>
      <w:r w:rsidRPr="00BE5C70">
        <w:rPr>
          <w:rFonts w:ascii="Times New Roman" w:hAnsi="Times New Roman"/>
          <w:b/>
          <w:color w:val="000000"/>
          <w:sz w:val="24"/>
          <w:szCs w:val="24"/>
        </w:rPr>
        <w:t xml:space="preserve">:  Навчитись </w:t>
      </w:r>
      <w:r w:rsidR="00F570E5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створювати та налагоджувати </w:t>
      </w:r>
      <w:r w:rsidR="00F343CF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проекти на </w:t>
      </w:r>
      <w:r w:rsidR="00F343CF" w:rsidRPr="00F343CF">
        <w:rPr>
          <w:rFonts w:ascii="Times New Roman" w:hAnsi="Times New Roman"/>
          <w:b/>
          <w:color w:val="000000"/>
          <w:sz w:val="24"/>
          <w:szCs w:val="24"/>
          <w:lang w:val="uk-UA"/>
        </w:rPr>
        <w:t>Ruby</w:t>
      </w:r>
      <w:r w:rsidR="00F343CF">
        <w:rPr>
          <w:rFonts w:ascii="Times New Roman" w:hAnsi="Times New Roman"/>
          <w:b/>
          <w:color w:val="000000"/>
          <w:sz w:val="24"/>
          <w:szCs w:val="24"/>
          <w:lang w:val="uk-UA"/>
        </w:rPr>
        <w:t>.</w:t>
      </w:r>
    </w:p>
    <w:p w:rsidR="009A48C4" w:rsidRDefault="00F343CF" w:rsidP="009A48C4">
      <w:pPr>
        <w:ind w:left="709"/>
        <w:rPr>
          <w:ins w:id="0" w:author="Smoker Nicoras" w:date="2016-10-10T19:15:00Z"/>
          <w:rFonts w:ascii="Times New Roman" w:hAnsi="Times New Roman"/>
          <w:sz w:val="20"/>
          <w:lang w:val="uk-UA"/>
        </w:rPr>
      </w:pPr>
      <w:r w:rsidRPr="00F343CF">
        <w:rPr>
          <w:rFonts w:ascii="Times New Roman" w:hAnsi="Times New Roman"/>
          <w:b/>
          <w:i/>
          <w:color w:val="000000"/>
          <w:sz w:val="22"/>
          <w:szCs w:val="24"/>
          <w:lang w:val="uk-UA"/>
        </w:rPr>
        <w:t>Умови</w:t>
      </w:r>
      <w:r w:rsidR="00F570E5" w:rsidRPr="00F343CF">
        <w:rPr>
          <w:rFonts w:ascii="Times New Roman" w:hAnsi="Times New Roman"/>
          <w:b/>
          <w:i/>
          <w:color w:val="000000"/>
          <w:sz w:val="22"/>
          <w:szCs w:val="24"/>
          <w:lang w:val="uk-UA"/>
        </w:rPr>
        <w:t>:</w:t>
      </w:r>
      <w:r w:rsidR="00F570E5" w:rsidRPr="00F343CF">
        <w:rPr>
          <w:rFonts w:ascii="Times New Roman" w:hAnsi="Times New Roman"/>
          <w:b/>
          <w:color w:val="000000"/>
          <w:sz w:val="22"/>
          <w:szCs w:val="24"/>
          <w:lang w:val="uk-UA"/>
        </w:rPr>
        <w:t xml:space="preserve"> </w:t>
      </w:r>
      <w:r w:rsidRPr="00F343CF">
        <w:rPr>
          <w:rFonts w:ascii="Times New Roman" w:hAnsi="Times New Roman"/>
          <w:sz w:val="24"/>
          <w:lang w:val="uk-UA"/>
        </w:rPr>
        <w:t>№</w:t>
      </w:r>
      <w:ins w:id="1" w:author="Smoker Nicoras" w:date="2016-10-10T18:59:00Z">
        <w:r w:rsidR="00F217F7">
          <w:rPr>
            <w:rFonts w:ascii="Times New Roman" w:hAnsi="Times New Roman"/>
            <w:sz w:val="20"/>
            <w:lang w:val="uk-UA"/>
          </w:rPr>
          <w:t>6</w:t>
        </w:r>
      </w:ins>
      <w:ins w:id="2" w:author="Smoker Nicoras" w:date="2016-10-10T19:06:00Z">
        <w:r w:rsidR="007726F6">
          <w:rPr>
            <w:rFonts w:ascii="Times New Roman" w:hAnsi="Times New Roman"/>
            <w:sz w:val="20"/>
            <w:lang w:val="uk-UA"/>
          </w:rPr>
          <w:tab/>
        </w:r>
      </w:ins>
    </w:p>
    <w:p w:rsidR="009A48C4" w:rsidRPr="009A48C4" w:rsidRDefault="00AD3A02" w:rsidP="009A48C4">
      <w:pPr>
        <w:numPr>
          <w:ilvl w:val="0"/>
          <w:numId w:val="11"/>
        </w:numPr>
        <w:rPr>
          <w:ins w:id="3" w:author="Smoker Nicoras" w:date="2016-10-10T19:15:00Z"/>
          <w:sz w:val="24"/>
          <w:szCs w:val="24"/>
          <w:lang w:val="uk-UA"/>
          <w:rPrChange w:id="4" w:author="Smoker Nicoras" w:date="2016-10-10T19:15:00Z">
            <w:rPr>
              <w:ins w:id="5" w:author="Smoker Nicoras" w:date="2016-10-10T19:15:00Z"/>
              <w:lang w:val="uk-UA"/>
            </w:rPr>
          </w:rPrChange>
        </w:rPr>
        <w:pPrChange w:id="6" w:author="Smoker Nicoras" w:date="2016-10-10T19:16:00Z">
          <w:pPr>
            <w:ind w:left="709"/>
          </w:pPr>
        </w:pPrChange>
      </w:pPr>
      <w:ins w:id="7" w:author="Вася Когут" w:date="2016-09-21T11:48:00Z">
        <w:del w:id="8" w:author="Smoker Nicoras" w:date="2016-10-10T18:59:00Z">
          <w:r w:rsidRPr="009A48C4" w:rsidDel="00F217F7">
            <w:rPr>
              <w:rFonts w:ascii="Times New Roman" w:hAnsi="Times New Roman"/>
              <w:sz w:val="24"/>
              <w:szCs w:val="24"/>
              <w:lang w:val="en-US"/>
              <w:rPrChange w:id="9" w:author="Smoker Nicoras" w:date="2016-10-10T19:15:00Z">
                <w:rPr>
                  <w:rFonts w:ascii="Times New Roman" w:hAnsi="Times New Roman"/>
                  <w:sz w:val="24"/>
                  <w:lang w:val="en-US"/>
                </w:rPr>
              </w:rPrChange>
            </w:rPr>
            <w:delText>11</w:delText>
          </w:r>
        </w:del>
      </w:ins>
      <w:del w:id="10" w:author="Вася Когут" w:date="2016-09-21T11:48:00Z">
        <w:r w:rsidR="00F343CF" w:rsidRPr="009A48C4" w:rsidDel="00AD3A02">
          <w:rPr>
            <w:rFonts w:ascii="Times New Roman" w:hAnsi="Times New Roman"/>
            <w:sz w:val="24"/>
            <w:szCs w:val="24"/>
            <w:lang w:val="uk-UA"/>
            <w:rPrChange w:id="11" w:author="Smoker Nicoras" w:date="2016-10-10T19:15:00Z">
              <w:rPr>
                <w:rFonts w:ascii="Times New Roman" w:hAnsi="Times New Roman"/>
                <w:sz w:val="24"/>
                <w:lang w:val="uk-UA"/>
              </w:rPr>
            </w:rPrChange>
          </w:rPr>
          <w:delText>9</w:delText>
        </w:r>
      </w:del>
      <w:del w:id="12" w:author="Smoker Nicoras" w:date="2016-10-10T18:59:00Z">
        <w:r w:rsidR="00F343CF" w:rsidRPr="009A48C4" w:rsidDel="00F217F7">
          <w:rPr>
            <w:rFonts w:ascii="Times New Roman" w:hAnsi="Times New Roman"/>
            <w:sz w:val="24"/>
            <w:szCs w:val="24"/>
            <w:lang w:val="uk-UA"/>
            <w:rPrChange w:id="13" w:author="Smoker Nicoras" w:date="2016-10-10T19:15:00Z">
              <w:rPr>
                <w:rFonts w:ascii="Times New Roman" w:hAnsi="Times New Roman"/>
                <w:sz w:val="20"/>
                <w:lang w:val="uk-UA"/>
              </w:rPr>
            </w:rPrChange>
          </w:rPr>
          <w:delText xml:space="preserve">. </w:delText>
        </w:r>
      </w:del>
      <w:ins w:id="14" w:author="Smoker Nicoras" w:date="2016-10-10T19:15:00Z">
        <w:r w:rsidR="009A48C4" w:rsidRPr="009A48C4">
          <w:rPr>
            <w:sz w:val="24"/>
            <w:szCs w:val="24"/>
            <w:lang w:val="uk-UA"/>
            <w:rPrChange w:id="15" w:author="Smoker Nicoras" w:date="2016-10-10T19:15:00Z">
              <w:rPr>
                <w:lang w:val="uk-UA"/>
              </w:rPr>
            </w:rPrChange>
          </w:rPr>
          <w:t>Б</w:t>
        </w:r>
        <w:r w:rsidR="009A48C4" w:rsidRPr="009A48C4">
          <w:rPr>
            <w:sz w:val="24"/>
            <w:szCs w:val="24"/>
            <w:rPrChange w:id="16" w:author="Smoker Nicoras" w:date="2016-10-10T19:15:00Z">
              <w:rPr/>
            </w:rPrChange>
          </w:rPr>
          <w:t>ільше з трьох даних чисел (a, b і с) зменшити на 5.</w:t>
        </w:r>
      </w:ins>
    </w:p>
    <w:p w:rsidR="009A48C4" w:rsidRPr="009A48C4" w:rsidRDefault="009A48C4" w:rsidP="009A48C4">
      <w:pPr>
        <w:ind w:left="709"/>
        <w:rPr>
          <w:ins w:id="17" w:author="Smoker Nicoras" w:date="2016-10-10T19:15:00Z"/>
          <w:sz w:val="24"/>
          <w:szCs w:val="24"/>
          <w:lang w:val="uk-UA"/>
          <w:rPrChange w:id="18" w:author="Smoker Nicoras" w:date="2016-10-10T19:15:00Z">
            <w:rPr>
              <w:ins w:id="19" w:author="Smoker Nicoras" w:date="2016-10-10T19:15:00Z"/>
              <w:lang w:val="uk-UA"/>
            </w:rPr>
          </w:rPrChange>
        </w:rPr>
      </w:pPr>
    </w:p>
    <w:p w:rsidR="009A48C4" w:rsidRPr="009A48C4" w:rsidRDefault="009A48C4" w:rsidP="009A48C4">
      <w:pPr>
        <w:ind w:left="709"/>
        <w:rPr>
          <w:ins w:id="20" w:author="Smoker Nicoras" w:date="2016-10-10T19:15:00Z"/>
          <w:sz w:val="24"/>
          <w:szCs w:val="24"/>
          <w:lang w:val="uk-UA"/>
          <w:rPrChange w:id="21" w:author="Smoker Nicoras" w:date="2016-10-10T19:15:00Z">
            <w:rPr>
              <w:ins w:id="22" w:author="Smoker Nicoras" w:date="2016-10-10T19:15:00Z"/>
              <w:lang w:val="uk-UA"/>
            </w:rPr>
          </w:rPrChange>
        </w:rPr>
      </w:pPr>
      <w:ins w:id="23" w:author="Smoker Nicoras" w:date="2016-10-10T19:16:00Z">
        <w:r>
          <w:rPr>
            <w:sz w:val="24"/>
            <w:szCs w:val="24"/>
            <w:lang w:val="uk-UA"/>
          </w:rPr>
          <w:t xml:space="preserve">2) </w:t>
        </w:r>
      </w:ins>
      <w:ins w:id="24" w:author="Smoker Nicoras" w:date="2016-10-10T19:15:00Z">
        <w:r w:rsidRPr="009A48C4">
          <w:rPr>
            <w:sz w:val="24"/>
            <w:szCs w:val="24"/>
            <w:rPrChange w:id="25" w:author="Smoker Nicoras" w:date="2016-10-10T19:15:00Z">
              <w:rPr/>
            </w:rPrChange>
          </w:rPr>
          <w:t>Скласти програму обчислення кубів чисел від 25 до 125.</w:t>
        </w:r>
      </w:ins>
    </w:p>
    <w:p w:rsidR="009A48C4" w:rsidRPr="009A48C4" w:rsidRDefault="009A48C4" w:rsidP="009A48C4">
      <w:pPr>
        <w:ind w:left="709"/>
        <w:rPr>
          <w:ins w:id="26" w:author="Smoker Nicoras" w:date="2016-10-10T19:15:00Z"/>
          <w:sz w:val="24"/>
          <w:szCs w:val="24"/>
          <w:lang w:val="uk-UA"/>
          <w:rPrChange w:id="27" w:author="Smoker Nicoras" w:date="2016-10-10T19:15:00Z">
            <w:rPr>
              <w:ins w:id="28" w:author="Smoker Nicoras" w:date="2016-10-10T19:15:00Z"/>
              <w:lang w:val="uk-UA"/>
            </w:rPr>
          </w:rPrChange>
        </w:rPr>
      </w:pPr>
    </w:p>
    <w:p w:rsidR="009A48C4" w:rsidRPr="009A48C4" w:rsidRDefault="009A48C4" w:rsidP="009A48C4">
      <w:pPr>
        <w:ind w:left="709"/>
        <w:rPr>
          <w:ins w:id="29" w:author="Smoker Nicoras" w:date="2016-10-10T19:15:00Z"/>
          <w:sz w:val="24"/>
          <w:szCs w:val="24"/>
          <w:lang w:val="uk-UA"/>
          <w:rPrChange w:id="30" w:author="Smoker Nicoras" w:date="2016-10-10T19:15:00Z">
            <w:rPr>
              <w:ins w:id="31" w:author="Smoker Nicoras" w:date="2016-10-10T19:15:00Z"/>
              <w:lang w:val="uk-UA"/>
            </w:rPr>
          </w:rPrChange>
        </w:rPr>
      </w:pPr>
      <w:ins w:id="32" w:author="Smoker Nicoras" w:date="2016-10-10T19:16:00Z">
        <w:r>
          <w:rPr>
            <w:sz w:val="24"/>
            <w:szCs w:val="24"/>
            <w:lang w:val="uk-UA"/>
          </w:rPr>
          <w:t xml:space="preserve">3) </w:t>
        </w:r>
      </w:ins>
      <w:ins w:id="33" w:author="Smoker Nicoras" w:date="2016-10-10T19:15:00Z">
        <w:r w:rsidRPr="009A48C4">
          <w:rPr>
            <w:sz w:val="24"/>
            <w:szCs w:val="24"/>
            <w:rPrChange w:id="34" w:author="Smoker Nicoras" w:date="2016-10-10T19:15:00Z">
              <w:rPr/>
            </w:rPrChange>
          </w:rPr>
          <w:t>Дано дві символьні рядки А і В. Визначте, в який з них більше символів і на скільки.</w:t>
        </w:r>
      </w:ins>
    </w:p>
    <w:p w:rsidR="009A48C4" w:rsidRPr="009A48C4" w:rsidRDefault="009A48C4" w:rsidP="009A48C4">
      <w:pPr>
        <w:ind w:left="709"/>
        <w:rPr>
          <w:ins w:id="35" w:author="Smoker Nicoras" w:date="2016-10-10T19:15:00Z"/>
          <w:sz w:val="24"/>
          <w:szCs w:val="24"/>
          <w:lang w:val="uk-UA"/>
          <w:rPrChange w:id="36" w:author="Smoker Nicoras" w:date="2016-10-10T19:15:00Z">
            <w:rPr>
              <w:ins w:id="37" w:author="Smoker Nicoras" w:date="2016-10-10T19:15:00Z"/>
              <w:lang w:val="uk-UA"/>
            </w:rPr>
          </w:rPrChange>
        </w:rPr>
      </w:pPr>
    </w:p>
    <w:p w:rsidR="009A48C4" w:rsidRPr="009A48C4" w:rsidRDefault="009A48C4" w:rsidP="009A48C4">
      <w:pPr>
        <w:ind w:left="709"/>
        <w:rPr>
          <w:ins w:id="38" w:author="Smoker Nicoras" w:date="2016-10-10T19:15:00Z"/>
          <w:sz w:val="24"/>
          <w:szCs w:val="24"/>
          <w:lang w:val="uk-UA"/>
          <w:rPrChange w:id="39" w:author="Smoker Nicoras" w:date="2016-10-10T19:15:00Z">
            <w:rPr>
              <w:ins w:id="40" w:author="Smoker Nicoras" w:date="2016-10-10T19:15:00Z"/>
              <w:lang w:val="uk-UA"/>
            </w:rPr>
          </w:rPrChange>
        </w:rPr>
      </w:pPr>
      <w:ins w:id="41" w:author="Smoker Nicoras" w:date="2016-10-10T19:16:00Z">
        <w:r>
          <w:rPr>
            <w:sz w:val="24"/>
            <w:szCs w:val="24"/>
            <w:lang w:val="uk-UA"/>
          </w:rPr>
          <w:t xml:space="preserve">4) </w:t>
        </w:r>
      </w:ins>
      <w:ins w:id="42" w:author="Smoker Nicoras" w:date="2016-10-10T19:15:00Z">
        <w:r w:rsidRPr="009A48C4">
          <w:rPr>
            <w:sz w:val="24"/>
            <w:szCs w:val="24"/>
            <w:rPrChange w:id="43" w:author="Smoker Nicoras" w:date="2016-10-10T19:15:00Z">
              <w:rPr/>
            </w:rPrChange>
          </w:rPr>
          <w:t>Розташувати в масиві R спочатку позитивні, а потім негативні елементи масиву Z</w:t>
        </w:r>
      </w:ins>
    </w:p>
    <w:p w:rsidR="009A48C4" w:rsidRPr="009A48C4" w:rsidRDefault="009A48C4" w:rsidP="009A48C4">
      <w:pPr>
        <w:ind w:left="709"/>
        <w:rPr>
          <w:ins w:id="44" w:author="Smoker Nicoras" w:date="2016-10-10T19:15:00Z"/>
          <w:sz w:val="24"/>
          <w:szCs w:val="24"/>
          <w:lang w:val="uk-UA"/>
          <w:rPrChange w:id="45" w:author="Smoker Nicoras" w:date="2016-10-10T19:15:00Z">
            <w:rPr>
              <w:ins w:id="46" w:author="Smoker Nicoras" w:date="2016-10-10T19:15:00Z"/>
              <w:lang w:val="uk-UA"/>
            </w:rPr>
          </w:rPrChange>
        </w:rPr>
      </w:pPr>
    </w:p>
    <w:p w:rsidR="009A48C4" w:rsidRPr="009A48C4" w:rsidRDefault="009A48C4" w:rsidP="009A48C4">
      <w:pPr>
        <w:ind w:left="709"/>
        <w:rPr>
          <w:ins w:id="47" w:author="Smoker Nicoras" w:date="2016-10-10T19:15:00Z"/>
          <w:sz w:val="24"/>
          <w:szCs w:val="24"/>
          <w:rPrChange w:id="48" w:author="Smoker Nicoras" w:date="2016-10-10T19:15:00Z">
            <w:rPr>
              <w:ins w:id="49" w:author="Smoker Nicoras" w:date="2016-10-10T19:15:00Z"/>
            </w:rPr>
          </w:rPrChange>
        </w:rPr>
      </w:pPr>
      <w:ins w:id="50" w:author="Smoker Nicoras" w:date="2016-10-10T19:16:00Z">
        <w:r>
          <w:rPr>
            <w:sz w:val="24"/>
            <w:szCs w:val="24"/>
            <w:lang w:val="uk-UA"/>
          </w:rPr>
          <w:t xml:space="preserve">5) </w:t>
        </w:r>
      </w:ins>
      <w:ins w:id="51" w:author="Smoker Nicoras" w:date="2016-10-10T19:15:00Z">
        <w:r w:rsidRPr="009A48C4">
          <w:rPr>
            <w:sz w:val="24"/>
            <w:szCs w:val="24"/>
            <w:rPrChange w:id="52" w:author="Smoker Nicoras" w:date="2016-10-10T19:15:00Z">
              <w:rPr/>
            </w:rPrChange>
          </w:rPr>
          <w:t>Є матриця S (m, n). Знайти максимальний з усіх мінімальних елементів рядків. Вивести номер рядка матриці S, в якій розташоване вибране число.</w:t>
        </w:r>
      </w:ins>
    </w:p>
    <w:p w:rsidR="009A48C4" w:rsidRPr="00205D10" w:rsidRDefault="009A48C4" w:rsidP="009A48C4">
      <w:pPr>
        <w:ind w:left="709"/>
        <w:rPr>
          <w:ins w:id="53" w:author="Smoker Nicoras" w:date="2016-10-10T19:15:00Z"/>
        </w:rPr>
      </w:pPr>
    </w:p>
    <w:p w:rsidR="00F343CF" w:rsidRPr="00F343CF" w:rsidDel="009A48C4" w:rsidRDefault="00F343CF" w:rsidP="009A48C4">
      <w:pPr>
        <w:rPr>
          <w:del w:id="54" w:author="Smoker Nicoras" w:date="2016-10-10T19:15:00Z"/>
          <w:rFonts w:ascii="Times New Roman" w:hAnsi="Times New Roman"/>
          <w:sz w:val="20"/>
          <w:lang w:val="uk-UA"/>
        </w:rPr>
      </w:pPr>
    </w:p>
    <w:p w:rsidR="00111965" w:rsidRPr="00111965" w:rsidDel="009A48C4" w:rsidRDefault="00111965" w:rsidP="009A48C4">
      <w:pPr>
        <w:rPr>
          <w:del w:id="55" w:author="Smoker Nicoras" w:date="2016-10-10T19:15:00Z"/>
          <w:rFonts w:ascii="Times New Roman" w:hAnsi="Times New Roman"/>
          <w:sz w:val="20"/>
          <w:lang w:val="uk-UA"/>
        </w:rPr>
      </w:pPr>
      <w:del w:id="56" w:author="Smoker Nicoras" w:date="2016-10-10T19:15:00Z">
        <w:r w:rsidRPr="00111965" w:rsidDel="009A48C4">
          <w:rPr>
            <w:rFonts w:ascii="Times New Roman" w:hAnsi="Times New Roman"/>
            <w:sz w:val="20"/>
          </w:rPr>
          <w:delText>Дано три числа. Написати фрагмент програми, що підраховує кількість чисел, рівних нулю.</w:delText>
        </w:r>
      </w:del>
    </w:p>
    <w:p w:rsidR="00111965" w:rsidRPr="00111965" w:rsidDel="009A48C4" w:rsidRDefault="00111965" w:rsidP="009A48C4">
      <w:pPr>
        <w:rPr>
          <w:del w:id="57" w:author="Smoker Nicoras" w:date="2016-10-10T19:15:00Z"/>
          <w:rFonts w:ascii="Times New Roman" w:hAnsi="Times New Roman"/>
          <w:sz w:val="20"/>
          <w:lang w:val="uk-UA"/>
        </w:rPr>
      </w:pPr>
      <w:del w:id="58" w:author="Smoker Nicoras" w:date="2016-10-10T19:15:00Z">
        <w:r w:rsidRPr="00111965" w:rsidDel="009A48C4">
          <w:rPr>
            <w:rFonts w:ascii="Times New Roman" w:hAnsi="Times New Roman"/>
            <w:sz w:val="20"/>
          </w:rPr>
          <w:delText>Знайти суму і кількість цифр будь-якого натурального числа.</w:delText>
        </w:r>
      </w:del>
    </w:p>
    <w:p w:rsidR="00111965" w:rsidRPr="00111965" w:rsidDel="009A48C4" w:rsidRDefault="00111965" w:rsidP="009A48C4">
      <w:pPr>
        <w:rPr>
          <w:del w:id="59" w:author="Smoker Nicoras" w:date="2016-10-10T19:15:00Z"/>
          <w:rFonts w:ascii="Times New Roman" w:hAnsi="Times New Roman"/>
          <w:sz w:val="20"/>
          <w:lang w:val="uk-UA"/>
        </w:rPr>
      </w:pPr>
      <w:del w:id="60" w:author="Smoker Nicoras" w:date="2016-10-10T19:15:00Z">
        <w:r w:rsidRPr="00111965" w:rsidDel="009A48C4">
          <w:rPr>
            <w:rFonts w:ascii="Times New Roman" w:hAnsi="Times New Roman"/>
            <w:sz w:val="20"/>
          </w:rPr>
          <w:delText>Замініть в заданому слові всі букви "о" пробілами.</w:delText>
        </w:r>
      </w:del>
    </w:p>
    <w:p w:rsidR="00111965" w:rsidRPr="00111965" w:rsidDel="009A48C4" w:rsidRDefault="00111965" w:rsidP="009A48C4">
      <w:pPr>
        <w:rPr>
          <w:del w:id="61" w:author="Smoker Nicoras" w:date="2016-10-10T19:15:00Z"/>
          <w:rFonts w:ascii="Times New Roman" w:hAnsi="Times New Roman"/>
          <w:sz w:val="20"/>
          <w:lang w:val="uk-UA"/>
        </w:rPr>
      </w:pPr>
      <w:del w:id="62" w:author="Smoker Nicoras" w:date="2016-10-10T19:15:00Z">
        <w:r w:rsidRPr="00111965" w:rsidDel="009A48C4">
          <w:rPr>
            <w:rFonts w:ascii="Times New Roman" w:hAnsi="Times New Roman"/>
            <w:sz w:val="20"/>
          </w:rPr>
          <w:delText>Знайти мінімальний елемент масиву.</w:delText>
        </w:r>
      </w:del>
    </w:p>
    <w:p w:rsidR="00111965" w:rsidRPr="00111965" w:rsidDel="009A48C4" w:rsidRDefault="00111965" w:rsidP="009A48C4">
      <w:pPr>
        <w:rPr>
          <w:del w:id="63" w:author="Smoker Nicoras" w:date="2016-10-10T19:15:00Z"/>
          <w:rFonts w:ascii="Times New Roman" w:hAnsi="Times New Roman"/>
          <w:sz w:val="20"/>
          <w:lang w:val="uk-UA"/>
        </w:rPr>
      </w:pPr>
      <w:del w:id="64" w:author="Smoker Nicoras" w:date="2016-10-10T19:15:00Z">
        <w:r w:rsidRPr="00111965" w:rsidDel="009A48C4">
          <w:rPr>
            <w:rFonts w:ascii="Times New Roman" w:hAnsi="Times New Roman"/>
            <w:sz w:val="20"/>
          </w:rPr>
          <w:delText>Обчислити суму елементів двох головних діагоналей матриці С (5,5).</w:delText>
        </w:r>
      </w:del>
    </w:p>
    <w:p w:rsidR="00F570E5" w:rsidRPr="00F570E5" w:rsidRDefault="00F570E5" w:rsidP="009A48C4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9E6575" w:rsidDel="00535141" w:rsidRDefault="009E6575" w:rsidP="00B908B2">
      <w:pPr>
        <w:jc w:val="center"/>
        <w:rPr>
          <w:del w:id="65" w:author="Вася Когут" w:date="2016-09-21T12:13:00Z"/>
          <w:rFonts w:ascii="Times New Roman" w:hAnsi="Times New Roman"/>
          <w:color w:val="000000"/>
          <w:sz w:val="32"/>
          <w:szCs w:val="24"/>
          <w:lang w:val="uk-UA"/>
        </w:rPr>
      </w:pPr>
      <w:r>
        <w:rPr>
          <w:rFonts w:ascii="Times New Roman" w:hAnsi="Times New Roman"/>
          <w:color w:val="000000"/>
          <w:sz w:val="32"/>
          <w:szCs w:val="24"/>
          <w:lang w:val="uk-UA"/>
        </w:rPr>
        <w:t>Хід роботи</w:t>
      </w:r>
    </w:p>
    <w:p w:rsidR="00F24539" w:rsidRDefault="00F24539">
      <w:pPr>
        <w:jc w:val="center"/>
        <w:rPr>
          <w:rFonts w:ascii="Verdana" w:hAnsi="Verdana"/>
          <w:sz w:val="24"/>
          <w:szCs w:val="28"/>
          <w:u w:val="single"/>
          <w:lang w:val="uk-UA"/>
        </w:rPr>
        <w:pPrChange w:id="66" w:author="Вася Когут" w:date="2016-09-21T12:13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</w:pPr>
        </w:pPrChange>
      </w:pPr>
    </w:p>
    <w:p w:rsidR="00F24539" w:rsidRDefault="00F343CF" w:rsidP="00F24539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jc w:val="center"/>
        <w:rPr>
          <w:rFonts w:ascii="Verdana" w:hAnsi="Verdana"/>
          <w:sz w:val="24"/>
          <w:szCs w:val="28"/>
          <w:u w:val="single"/>
          <w:lang w:val="uk-UA"/>
        </w:rPr>
      </w:pPr>
      <w:r>
        <w:rPr>
          <w:lang w:val="uk-UA"/>
        </w:rPr>
        <w:t>Завдання 1</w:t>
      </w:r>
    </w:p>
    <w:p w:rsidR="009A48C4" w:rsidRPr="009A48C4" w:rsidRDefault="009A48C4" w:rsidP="009A4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67" w:author="Smoker Nicoras" w:date="2016-10-10T19:22:00Z"/>
          <w:rFonts w:ascii="Courier New" w:hAnsi="Courier New" w:cs="Courier New"/>
          <w:color w:val="A9B7C6"/>
          <w:sz w:val="20"/>
          <w:lang w:val="en-US" w:eastAsia="en-US"/>
        </w:rPr>
      </w:pPr>
      <w:ins w:id="68" w:author="Smoker Nicoras" w:date="2016-10-10T19:22:00Z">
        <w:r w:rsidRPr="009A48C4">
          <w:rPr>
            <w:rFonts w:ascii="Courier New" w:hAnsi="Courier New" w:cs="Courier New"/>
            <w:color w:val="A9B7C6"/>
            <w:sz w:val="20"/>
            <w:shd w:val="clear" w:color="auto" w:fill="344134"/>
            <w:lang w:val="en-US" w:eastAsia="en-US"/>
          </w:rPr>
          <w:t>puts</w:t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t xml:space="preserve"> </w:t>
        </w:r>
        <w:r w:rsidRPr="009A48C4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t>"Enter first digit"</w:t>
        </w:r>
        <w:r w:rsidRPr="009A48C4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br/>
        </w:r>
        <w:r w:rsidRPr="009A48C4">
          <w:rPr>
            <w:rFonts w:ascii="Courier New" w:hAnsi="Courier New" w:cs="Courier New"/>
            <w:color w:val="0078B4"/>
            <w:sz w:val="20"/>
            <w:lang w:val="en-US" w:eastAsia="en-US"/>
          </w:rPr>
          <w:t xml:space="preserve">n1 </w:t>
        </w:r>
        <w:r w:rsidRPr="009A48C4">
          <w:rPr>
            <w:rFonts w:ascii="Courier New" w:hAnsi="Courier New" w:cs="Courier New"/>
            <w:color w:val="CC7833"/>
            <w:sz w:val="20"/>
            <w:lang w:val="en-US" w:eastAsia="en-US"/>
          </w:rPr>
          <w:t xml:space="preserve">= </w:t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t>gets.to_i</w:t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9A48C4">
          <w:rPr>
            <w:rFonts w:ascii="Courier New" w:hAnsi="Courier New" w:cs="Courier New"/>
            <w:color w:val="A9B7C6"/>
            <w:sz w:val="20"/>
            <w:shd w:val="clear" w:color="auto" w:fill="344134"/>
            <w:lang w:val="en-US" w:eastAsia="en-US"/>
          </w:rPr>
          <w:t>puts</w:t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t xml:space="preserve"> </w:t>
        </w:r>
        <w:r w:rsidRPr="009A48C4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t>"Enter second digit"</w:t>
        </w:r>
        <w:r w:rsidRPr="009A48C4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br/>
        </w:r>
        <w:r w:rsidRPr="009A48C4">
          <w:rPr>
            <w:rFonts w:ascii="Courier New" w:hAnsi="Courier New" w:cs="Courier New"/>
            <w:color w:val="0078B4"/>
            <w:sz w:val="20"/>
            <w:lang w:val="en-US" w:eastAsia="en-US"/>
          </w:rPr>
          <w:t xml:space="preserve">n2 </w:t>
        </w:r>
        <w:r w:rsidRPr="009A48C4">
          <w:rPr>
            <w:rFonts w:ascii="Courier New" w:hAnsi="Courier New" w:cs="Courier New"/>
            <w:color w:val="CC7833"/>
            <w:sz w:val="20"/>
            <w:lang w:val="en-US" w:eastAsia="en-US"/>
          </w:rPr>
          <w:t xml:space="preserve">= </w:t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t>gets.to_i</w:t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9A48C4">
          <w:rPr>
            <w:rFonts w:ascii="Courier New" w:hAnsi="Courier New" w:cs="Courier New"/>
            <w:color w:val="A9B7C6"/>
            <w:sz w:val="20"/>
            <w:shd w:val="clear" w:color="auto" w:fill="344134"/>
            <w:lang w:val="en-US" w:eastAsia="en-US"/>
          </w:rPr>
          <w:t>puts</w:t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t xml:space="preserve"> </w:t>
        </w:r>
        <w:r w:rsidRPr="009A48C4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t>"Enter third digit"</w:t>
        </w:r>
        <w:r w:rsidRPr="009A48C4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br/>
        </w:r>
        <w:r w:rsidRPr="009A48C4">
          <w:rPr>
            <w:rFonts w:ascii="Courier New" w:hAnsi="Courier New" w:cs="Courier New"/>
            <w:color w:val="0078B4"/>
            <w:sz w:val="20"/>
            <w:lang w:val="en-US" w:eastAsia="en-US"/>
          </w:rPr>
          <w:t xml:space="preserve">n3 </w:t>
        </w:r>
        <w:r w:rsidRPr="009A48C4">
          <w:rPr>
            <w:rFonts w:ascii="Courier New" w:hAnsi="Courier New" w:cs="Courier New"/>
            <w:color w:val="CC7833"/>
            <w:sz w:val="20"/>
            <w:lang w:val="en-US" w:eastAsia="en-US"/>
          </w:rPr>
          <w:t xml:space="preserve">= </w:t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t>gets.to_i</w:t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9A48C4">
          <w:rPr>
            <w:rFonts w:ascii="Courier New" w:hAnsi="Courier New" w:cs="Courier New"/>
            <w:color w:val="0078B4"/>
            <w:sz w:val="20"/>
            <w:lang w:val="en-US" w:eastAsia="en-US"/>
          </w:rPr>
          <w:t>myar</w:t>
        </w:r>
        <w:r w:rsidRPr="009A48C4">
          <w:rPr>
            <w:rFonts w:ascii="Courier New" w:hAnsi="Courier New" w:cs="Courier New"/>
            <w:color w:val="CC7833"/>
            <w:sz w:val="20"/>
            <w:lang w:val="en-US" w:eastAsia="en-US"/>
          </w:rPr>
          <w:t>=</w:t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t>[</w:t>
        </w:r>
        <w:r w:rsidRPr="009A48C4">
          <w:rPr>
            <w:rFonts w:ascii="Courier New" w:hAnsi="Courier New" w:cs="Courier New"/>
            <w:color w:val="0078B4"/>
            <w:sz w:val="20"/>
            <w:lang w:val="en-US" w:eastAsia="en-US"/>
          </w:rPr>
          <w:t>n1</w:t>
        </w:r>
        <w:r w:rsidRPr="009A48C4">
          <w:rPr>
            <w:rFonts w:ascii="Courier New" w:hAnsi="Courier New" w:cs="Courier New"/>
            <w:color w:val="CC7832"/>
            <w:sz w:val="20"/>
            <w:lang w:val="en-US" w:eastAsia="en-US"/>
          </w:rPr>
          <w:t>,</w:t>
        </w:r>
        <w:r w:rsidRPr="009A48C4">
          <w:rPr>
            <w:rFonts w:ascii="Courier New" w:hAnsi="Courier New" w:cs="Courier New"/>
            <w:color w:val="0078B4"/>
            <w:sz w:val="20"/>
            <w:lang w:val="en-US" w:eastAsia="en-US"/>
          </w:rPr>
          <w:t>n2</w:t>
        </w:r>
        <w:r w:rsidRPr="009A48C4">
          <w:rPr>
            <w:rFonts w:ascii="Courier New" w:hAnsi="Courier New" w:cs="Courier New"/>
            <w:color w:val="CC7832"/>
            <w:sz w:val="20"/>
            <w:lang w:val="en-US" w:eastAsia="en-US"/>
          </w:rPr>
          <w:t>,</w:t>
        </w:r>
        <w:r w:rsidRPr="009A48C4">
          <w:rPr>
            <w:rFonts w:ascii="Courier New" w:hAnsi="Courier New" w:cs="Courier New"/>
            <w:color w:val="0078B4"/>
            <w:sz w:val="20"/>
            <w:lang w:val="en-US" w:eastAsia="en-US"/>
          </w:rPr>
          <w:t>n3</w:t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t>]</w:t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9A48C4">
          <w:rPr>
            <w:rFonts w:ascii="Courier New" w:hAnsi="Courier New" w:cs="Courier New"/>
            <w:color w:val="0078B4"/>
            <w:sz w:val="20"/>
            <w:lang w:val="en-US" w:eastAsia="en-US"/>
          </w:rPr>
          <w:t>max</w:t>
        </w:r>
        <w:r w:rsidRPr="009A48C4">
          <w:rPr>
            <w:rFonts w:ascii="Courier New" w:hAnsi="Courier New" w:cs="Courier New"/>
            <w:color w:val="CC7833"/>
            <w:sz w:val="20"/>
            <w:lang w:val="en-US" w:eastAsia="en-US"/>
          </w:rPr>
          <w:t>=</w:t>
        </w:r>
        <w:r w:rsidRPr="009A48C4">
          <w:rPr>
            <w:rFonts w:ascii="Courier New" w:hAnsi="Courier New" w:cs="Courier New"/>
            <w:color w:val="0078B4"/>
            <w:sz w:val="20"/>
            <w:lang w:val="en-US" w:eastAsia="en-US"/>
          </w:rPr>
          <w:t>myar</w:t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t>.max</w:t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9A48C4">
          <w:rPr>
            <w:rFonts w:ascii="Courier New" w:hAnsi="Courier New" w:cs="Courier New"/>
            <w:color w:val="A9B7C6"/>
            <w:sz w:val="20"/>
            <w:shd w:val="clear" w:color="auto" w:fill="344134"/>
            <w:lang w:val="en-US" w:eastAsia="en-US"/>
          </w:rPr>
          <w:t>puts</w:t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t xml:space="preserve"> </w:t>
        </w:r>
        <w:r w:rsidRPr="009A48C4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t xml:space="preserve">"Максимальне число = " </w:t>
        </w:r>
        <w:r w:rsidRPr="009A48C4">
          <w:rPr>
            <w:rFonts w:ascii="Courier New" w:hAnsi="Courier New" w:cs="Courier New"/>
            <w:color w:val="CC7833"/>
            <w:sz w:val="20"/>
            <w:lang w:val="en-US" w:eastAsia="en-US"/>
          </w:rPr>
          <w:t>+</w:t>
        </w:r>
        <w:r w:rsidRPr="009A48C4">
          <w:rPr>
            <w:rFonts w:ascii="Courier New" w:hAnsi="Courier New" w:cs="Courier New"/>
            <w:color w:val="0078B4"/>
            <w:sz w:val="20"/>
            <w:lang w:val="en-US" w:eastAsia="en-US"/>
          </w:rPr>
          <w:t>max</w:t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t>.to_s</w:t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9A48C4">
          <w:rPr>
            <w:rFonts w:ascii="Courier New" w:hAnsi="Courier New" w:cs="Courier New"/>
            <w:color w:val="0078B4"/>
            <w:sz w:val="20"/>
            <w:lang w:val="en-US" w:eastAsia="en-US"/>
          </w:rPr>
          <w:t xml:space="preserve">max </w:t>
        </w:r>
        <w:r w:rsidRPr="009A48C4">
          <w:rPr>
            <w:rFonts w:ascii="Courier New" w:hAnsi="Courier New" w:cs="Courier New"/>
            <w:color w:val="CC7833"/>
            <w:sz w:val="20"/>
            <w:lang w:val="en-US" w:eastAsia="en-US"/>
          </w:rPr>
          <w:t>-=</w:t>
        </w:r>
        <w:r w:rsidRPr="009A48C4">
          <w:rPr>
            <w:rFonts w:ascii="Courier New" w:hAnsi="Courier New" w:cs="Courier New"/>
            <w:color w:val="A5C261"/>
            <w:sz w:val="20"/>
            <w:lang w:val="en-US" w:eastAsia="en-US"/>
          </w:rPr>
          <w:t>5</w:t>
        </w:r>
        <w:r w:rsidRPr="009A48C4">
          <w:rPr>
            <w:rFonts w:ascii="Courier New" w:hAnsi="Courier New" w:cs="Courier New"/>
            <w:color w:val="A5C261"/>
            <w:sz w:val="20"/>
            <w:lang w:val="en-US" w:eastAsia="en-US"/>
          </w:rPr>
          <w:br/>
        </w:r>
        <w:r w:rsidRPr="009A48C4">
          <w:rPr>
            <w:rFonts w:ascii="Courier New" w:hAnsi="Courier New" w:cs="Courier New"/>
            <w:color w:val="A9B7C6"/>
            <w:sz w:val="20"/>
            <w:shd w:val="clear" w:color="auto" w:fill="344134"/>
            <w:lang w:val="en-US" w:eastAsia="en-US"/>
          </w:rPr>
          <w:t>puts</w:t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t xml:space="preserve"> </w:t>
        </w:r>
        <w:r w:rsidRPr="009A48C4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t xml:space="preserve">"Максимальне число зменшене на 5 = " </w:t>
        </w:r>
        <w:r w:rsidRPr="009A48C4">
          <w:rPr>
            <w:rFonts w:ascii="Courier New" w:hAnsi="Courier New" w:cs="Courier New"/>
            <w:color w:val="CC7833"/>
            <w:sz w:val="20"/>
            <w:lang w:val="en-US" w:eastAsia="en-US"/>
          </w:rPr>
          <w:t>+</w:t>
        </w:r>
        <w:r w:rsidRPr="009A48C4">
          <w:rPr>
            <w:rFonts w:ascii="Courier New" w:hAnsi="Courier New" w:cs="Courier New"/>
            <w:color w:val="0078B4"/>
            <w:sz w:val="20"/>
            <w:lang w:val="en-US" w:eastAsia="en-US"/>
          </w:rPr>
          <w:t>max</w:t>
        </w:r>
        <w:r w:rsidRPr="009A48C4">
          <w:rPr>
            <w:rFonts w:ascii="Courier New" w:hAnsi="Courier New" w:cs="Courier New"/>
            <w:color w:val="A9B7C6"/>
            <w:sz w:val="20"/>
            <w:lang w:val="en-US" w:eastAsia="en-US"/>
          </w:rPr>
          <w:t>.to_s</w:t>
        </w:r>
      </w:ins>
    </w:p>
    <w:p w:rsidR="00111965" w:rsidRPr="00111965" w:rsidDel="009A48C4" w:rsidRDefault="00111965" w:rsidP="00111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69" w:author="Smoker Nicoras" w:date="2016-10-10T19:22:00Z"/>
          <w:rFonts w:ascii="Courier New" w:hAnsi="Courier New" w:cs="Courier New"/>
          <w:color w:val="000000"/>
          <w:sz w:val="20"/>
          <w:lang w:val="uk-UA"/>
        </w:rPr>
      </w:pPr>
      <w:del w:id="70" w:author="Smoker Nicoras" w:date="2016-10-10T19:22:00Z"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delText xml:space="preserve">puts </w:delText>
        </w:r>
        <w:r w:rsidRPr="00111965" w:rsidDel="009A48C4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delText>'Please, type three numbers:'</w:delText>
        </w:r>
        <w:r w:rsidRPr="00111965" w:rsidDel="009A48C4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br/>
        </w:r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delText xml:space="preserve">puts </w:delText>
        </w:r>
        <w:r w:rsidRPr="00111965" w:rsidDel="009A48C4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delText>'First:'</w:delText>
        </w:r>
        <w:r w:rsidRPr="00111965" w:rsidDel="009A48C4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br/>
        </w:r>
        <w:r w:rsidRPr="00111965" w:rsidDel="009A48C4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 xml:space="preserve">num1 </w:delText>
        </w:r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delText>= gets.to_i</w:delText>
        </w:r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br/>
          <w:delText xml:space="preserve">puts </w:delText>
        </w:r>
        <w:r w:rsidRPr="00111965" w:rsidDel="009A48C4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delText>'Second:'</w:delText>
        </w:r>
        <w:r w:rsidRPr="00111965" w:rsidDel="009A48C4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br/>
        </w:r>
        <w:r w:rsidRPr="00111965" w:rsidDel="009A48C4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 xml:space="preserve">num2 </w:delText>
        </w:r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delText>= gets.to_i</w:delText>
        </w:r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br/>
          <w:delText xml:space="preserve">puts </w:delText>
        </w:r>
        <w:r w:rsidRPr="00111965" w:rsidDel="009A48C4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delText>'Third:'</w:delText>
        </w:r>
        <w:r w:rsidRPr="00111965" w:rsidDel="009A48C4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br/>
        </w:r>
        <w:r w:rsidRPr="00111965" w:rsidDel="009A48C4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 xml:space="preserve">num3 </w:delText>
        </w:r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delText>= gets.to_i</w:delText>
        </w:r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br/>
        </w:r>
        <w:r w:rsidRPr="00111965" w:rsidDel="009A48C4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 xml:space="preserve">count </w:delText>
        </w:r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delText xml:space="preserve">= </w:delText>
        </w:r>
        <w:r w:rsidRPr="00111965" w:rsidDel="009A48C4">
          <w:rPr>
            <w:rFonts w:ascii="Courier New" w:hAnsi="Courier New" w:cs="Courier New"/>
            <w:color w:val="0000FF"/>
            <w:sz w:val="20"/>
            <w:lang w:val="uk-UA"/>
          </w:rPr>
          <w:delText>0</w:delText>
        </w:r>
        <w:r w:rsidRPr="00111965" w:rsidDel="009A48C4">
          <w:rPr>
            <w:rFonts w:ascii="Courier New" w:hAnsi="Courier New" w:cs="Courier New"/>
            <w:color w:val="0000FF"/>
            <w:sz w:val="20"/>
            <w:lang w:val="uk-UA"/>
          </w:rPr>
          <w:br/>
        </w:r>
        <w:r w:rsidRPr="00111965" w:rsidDel="009A48C4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delText xml:space="preserve">if </w:delText>
        </w:r>
        <w:r w:rsidRPr="00111965" w:rsidDel="009A48C4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num1</w:delText>
        </w:r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delText>==</w:delText>
        </w:r>
        <w:r w:rsidRPr="00111965" w:rsidDel="009A48C4">
          <w:rPr>
            <w:rFonts w:ascii="Courier New" w:hAnsi="Courier New" w:cs="Courier New"/>
            <w:color w:val="0000FF"/>
            <w:sz w:val="20"/>
            <w:lang w:val="uk-UA"/>
          </w:rPr>
          <w:delText>0</w:delText>
        </w:r>
        <w:r w:rsidRPr="00111965" w:rsidDel="009A48C4">
          <w:rPr>
            <w:rFonts w:ascii="Courier New" w:hAnsi="Courier New" w:cs="Courier New"/>
            <w:color w:val="0000FF"/>
            <w:sz w:val="20"/>
            <w:lang w:val="uk-UA"/>
          </w:rPr>
          <w:br/>
          <w:delText xml:space="preserve">  </w:delText>
        </w:r>
        <w:r w:rsidRPr="00111965" w:rsidDel="009A48C4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count</w:delText>
        </w:r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delText>+=</w:delText>
        </w:r>
        <w:r w:rsidRPr="00111965" w:rsidDel="009A48C4">
          <w:rPr>
            <w:rFonts w:ascii="Courier New" w:hAnsi="Courier New" w:cs="Courier New"/>
            <w:color w:val="0000FF"/>
            <w:sz w:val="20"/>
            <w:lang w:val="uk-UA"/>
          </w:rPr>
          <w:delText>1</w:delText>
        </w:r>
        <w:r w:rsidRPr="00111965" w:rsidDel="009A48C4">
          <w:rPr>
            <w:rFonts w:ascii="Courier New" w:hAnsi="Courier New" w:cs="Courier New"/>
            <w:color w:val="0000FF"/>
            <w:sz w:val="20"/>
            <w:lang w:val="uk-UA"/>
          </w:rPr>
          <w:br/>
        </w:r>
        <w:r w:rsidRPr="00111965" w:rsidDel="009A48C4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delText>end</w:delText>
        </w:r>
        <w:r w:rsidRPr="00111965" w:rsidDel="009A48C4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br/>
          <w:delText xml:space="preserve">if </w:delText>
        </w:r>
        <w:r w:rsidRPr="00111965" w:rsidDel="009A48C4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num2</w:delText>
        </w:r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delText>==</w:delText>
        </w:r>
        <w:r w:rsidRPr="00111965" w:rsidDel="009A48C4">
          <w:rPr>
            <w:rFonts w:ascii="Courier New" w:hAnsi="Courier New" w:cs="Courier New"/>
            <w:color w:val="0000FF"/>
            <w:sz w:val="20"/>
            <w:lang w:val="uk-UA"/>
          </w:rPr>
          <w:delText>0</w:delText>
        </w:r>
        <w:r w:rsidRPr="00111965" w:rsidDel="009A48C4">
          <w:rPr>
            <w:rFonts w:ascii="Courier New" w:hAnsi="Courier New" w:cs="Courier New"/>
            <w:color w:val="0000FF"/>
            <w:sz w:val="20"/>
            <w:lang w:val="uk-UA"/>
          </w:rPr>
          <w:br/>
          <w:delText xml:space="preserve">  </w:delText>
        </w:r>
        <w:r w:rsidRPr="00111965" w:rsidDel="009A48C4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count</w:delText>
        </w:r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delText>+=</w:delText>
        </w:r>
        <w:r w:rsidRPr="00111965" w:rsidDel="009A48C4">
          <w:rPr>
            <w:rFonts w:ascii="Courier New" w:hAnsi="Courier New" w:cs="Courier New"/>
            <w:color w:val="0000FF"/>
            <w:sz w:val="20"/>
            <w:lang w:val="uk-UA"/>
          </w:rPr>
          <w:delText>1</w:delText>
        </w:r>
        <w:r w:rsidRPr="00111965" w:rsidDel="009A48C4">
          <w:rPr>
            <w:rFonts w:ascii="Courier New" w:hAnsi="Courier New" w:cs="Courier New"/>
            <w:color w:val="0000FF"/>
            <w:sz w:val="20"/>
            <w:lang w:val="uk-UA"/>
          </w:rPr>
          <w:br/>
        </w:r>
        <w:r w:rsidRPr="00111965" w:rsidDel="009A48C4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delText>end</w:delText>
        </w:r>
        <w:r w:rsidRPr="00111965" w:rsidDel="009A48C4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br/>
          <w:delText xml:space="preserve">if </w:delText>
        </w:r>
        <w:r w:rsidRPr="00111965" w:rsidDel="009A48C4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num3</w:delText>
        </w:r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delText>==</w:delText>
        </w:r>
        <w:r w:rsidRPr="00111965" w:rsidDel="009A48C4">
          <w:rPr>
            <w:rFonts w:ascii="Courier New" w:hAnsi="Courier New" w:cs="Courier New"/>
            <w:color w:val="0000FF"/>
            <w:sz w:val="20"/>
            <w:lang w:val="uk-UA"/>
          </w:rPr>
          <w:delText>0</w:delText>
        </w:r>
        <w:r w:rsidRPr="00111965" w:rsidDel="009A48C4">
          <w:rPr>
            <w:rFonts w:ascii="Courier New" w:hAnsi="Courier New" w:cs="Courier New"/>
            <w:color w:val="0000FF"/>
            <w:sz w:val="20"/>
            <w:lang w:val="uk-UA"/>
          </w:rPr>
          <w:br/>
          <w:delText xml:space="preserve">  </w:delText>
        </w:r>
        <w:r w:rsidRPr="00111965" w:rsidDel="009A48C4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count</w:delText>
        </w:r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delText>+=</w:delText>
        </w:r>
        <w:r w:rsidRPr="00111965" w:rsidDel="009A48C4">
          <w:rPr>
            <w:rFonts w:ascii="Courier New" w:hAnsi="Courier New" w:cs="Courier New"/>
            <w:color w:val="0000FF"/>
            <w:sz w:val="20"/>
            <w:lang w:val="uk-UA"/>
          </w:rPr>
          <w:delText>1</w:delText>
        </w:r>
        <w:r w:rsidRPr="00111965" w:rsidDel="009A48C4">
          <w:rPr>
            <w:rFonts w:ascii="Courier New" w:hAnsi="Courier New" w:cs="Courier New"/>
            <w:color w:val="0000FF"/>
            <w:sz w:val="20"/>
            <w:lang w:val="uk-UA"/>
          </w:rPr>
          <w:br/>
        </w:r>
        <w:r w:rsidRPr="00111965" w:rsidDel="009A48C4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delText>end</w:delText>
        </w:r>
        <w:r w:rsidRPr="00111965" w:rsidDel="009A48C4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br/>
        </w:r>
        <w:r w:rsidRPr="00111965" w:rsidDel="009A48C4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br/>
          <w:delText xml:space="preserve">if </w:delText>
        </w:r>
        <w:r w:rsidRPr="00111965" w:rsidDel="009A48C4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count</w:delText>
        </w:r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delText>&lt;=</w:delText>
        </w:r>
        <w:r w:rsidRPr="00111965" w:rsidDel="009A48C4">
          <w:rPr>
            <w:rFonts w:ascii="Courier New" w:hAnsi="Courier New" w:cs="Courier New"/>
            <w:color w:val="0000FF"/>
            <w:sz w:val="20"/>
            <w:lang w:val="uk-UA"/>
          </w:rPr>
          <w:delText>0</w:delText>
        </w:r>
        <w:r w:rsidRPr="00111965" w:rsidDel="009A48C4">
          <w:rPr>
            <w:rFonts w:ascii="Courier New" w:hAnsi="Courier New" w:cs="Courier New"/>
            <w:color w:val="0000FF"/>
            <w:sz w:val="20"/>
            <w:lang w:val="uk-UA"/>
          </w:rPr>
          <w:br/>
          <w:delText xml:space="preserve">  </w:delText>
        </w:r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delText xml:space="preserve">puts </w:delText>
        </w:r>
        <w:r w:rsidRPr="00111965" w:rsidDel="009A48C4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delText>'Not typed zero'</w:delText>
        </w:r>
        <w:r w:rsidRPr="00111965" w:rsidDel="009A48C4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br/>
        </w:r>
        <w:r w:rsidRPr="00111965" w:rsidDel="009A48C4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delText>else</w:delText>
        </w:r>
        <w:r w:rsidRPr="00111965" w:rsidDel="009A48C4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br/>
          <w:delText xml:space="preserve">  </w:delText>
        </w:r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delText xml:space="preserve">puts </w:delText>
        </w:r>
        <w:r w:rsidRPr="00111965" w:rsidDel="009A48C4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delText>'Typed '</w:delText>
        </w:r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delText xml:space="preserve">+ </w:delText>
        </w:r>
        <w:r w:rsidRPr="00111965" w:rsidDel="009A48C4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count</w:delText>
        </w:r>
        <w:r w:rsidRPr="00111965" w:rsidDel="009A48C4">
          <w:rPr>
            <w:rFonts w:ascii="Courier New" w:hAnsi="Courier New" w:cs="Courier New"/>
            <w:color w:val="000000"/>
            <w:sz w:val="20"/>
            <w:lang w:val="uk-UA"/>
          </w:rPr>
          <w:delText xml:space="preserve">.to_s + </w:delText>
        </w:r>
        <w:r w:rsidRPr="00111965" w:rsidDel="009A48C4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delText>' zero'</w:delText>
        </w:r>
        <w:r w:rsidRPr="00111965" w:rsidDel="009A48C4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br/>
        </w:r>
        <w:r w:rsidRPr="00111965" w:rsidDel="009A48C4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delText>end</w:delText>
        </w:r>
      </w:del>
    </w:p>
    <w:p w:rsidR="00111965" w:rsidRDefault="00111965" w:rsidP="00F343C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D4748F" w:rsidRPr="00D4748F" w:rsidRDefault="00D4748F" w:rsidP="00D4748F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19"/>
          <w:u w:val="single"/>
          <w:lang w:val="uk-UA"/>
        </w:rPr>
      </w:pPr>
      <w:r w:rsidRPr="00D4748F">
        <w:rPr>
          <w:rFonts w:ascii="Times New Roman" w:hAnsi="Times New Roman"/>
          <w:sz w:val="22"/>
          <w:szCs w:val="19"/>
          <w:u w:val="single"/>
          <w:lang w:val="uk-UA"/>
        </w:rPr>
        <w:t>Результат:</w:t>
      </w:r>
    </w:p>
    <w:p w:rsidR="009A48C4" w:rsidRDefault="009A48C4" w:rsidP="00F343CF">
      <w:pPr>
        <w:autoSpaceDE w:val="0"/>
        <w:autoSpaceDN w:val="0"/>
        <w:adjustRightInd w:val="0"/>
        <w:rPr>
          <w:ins w:id="71" w:author="Smoker Nicoras" w:date="2016-10-10T19:22:00Z"/>
          <w:noProof/>
          <w:sz w:val="22"/>
          <w:lang w:val="uk-UA"/>
        </w:rPr>
      </w:pPr>
    </w:p>
    <w:p w:rsidR="009A48C4" w:rsidRPr="009A48C4" w:rsidRDefault="009A48C4" w:rsidP="009A48C4">
      <w:pPr>
        <w:autoSpaceDE w:val="0"/>
        <w:autoSpaceDN w:val="0"/>
        <w:adjustRightInd w:val="0"/>
        <w:rPr>
          <w:ins w:id="72" w:author="Smoker Nicoras" w:date="2016-10-10T19:23:00Z"/>
          <w:noProof/>
          <w:sz w:val="22"/>
          <w:lang w:val="uk-UA"/>
        </w:rPr>
      </w:pPr>
      <w:ins w:id="73" w:author="Smoker Nicoras" w:date="2016-10-10T19:23:00Z">
        <w:r w:rsidRPr="009A48C4">
          <w:rPr>
            <w:noProof/>
            <w:sz w:val="22"/>
            <w:lang w:val="uk-UA"/>
          </w:rPr>
          <w:t>Enter first digit</w:t>
        </w:r>
      </w:ins>
    </w:p>
    <w:p w:rsidR="009A48C4" w:rsidRPr="009A48C4" w:rsidRDefault="009A48C4" w:rsidP="009A48C4">
      <w:pPr>
        <w:autoSpaceDE w:val="0"/>
        <w:autoSpaceDN w:val="0"/>
        <w:adjustRightInd w:val="0"/>
        <w:rPr>
          <w:ins w:id="74" w:author="Smoker Nicoras" w:date="2016-10-10T19:23:00Z"/>
          <w:noProof/>
          <w:sz w:val="22"/>
          <w:lang w:val="uk-UA"/>
        </w:rPr>
      </w:pPr>
      <w:ins w:id="75" w:author="Smoker Nicoras" w:date="2016-10-10T19:23:00Z">
        <w:r w:rsidRPr="009A48C4">
          <w:rPr>
            <w:noProof/>
            <w:sz w:val="22"/>
            <w:lang w:val="uk-UA"/>
          </w:rPr>
          <w:t>5</w:t>
        </w:r>
      </w:ins>
    </w:p>
    <w:p w:rsidR="009A48C4" w:rsidRPr="009A48C4" w:rsidRDefault="009A48C4" w:rsidP="009A48C4">
      <w:pPr>
        <w:autoSpaceDE w:val="0"/>
        <w:autoSpaceDN w:val="0"/>
        <w:adjustRightInd w:val="0"/>
        <w:rPr>
          <w:ins w:id="76" w:author="Smoker Nicoras" w:date="2016-10-10T19:23:00Z"/>
          <w:noProof/>
          <w:sz w:val="22"/>
          <w:lang w:val="uk-UA"/>
        </w:rPr>
      </w:pPr>
      <w:ins w:id="77" w:author="Smoker Nicoras" w:date="2016-10-10T19:23:00Z">
        <w:r w:rsidRPr="009A48C4">
          <w:rPr>
            <w:noProof/>
            <w:sz w:val="22"/>
            <w:lang w:val="uk-UA"/>
          </w:rPr>
          <w:t>Enter second digit</w:t>
        </w:r>
      </w:ins>
    </w:p>
    <w:p w:rsidR="009A48C4" w:rsidRPr="009A48C4" w:rsidRDefault="009A48C4" w:rsidP="009A48C4">
      <w:pPr>
        <w:autoSpaceDE w:val="0"/>
        <w:autoSpaceDN w:val="0"/>
        <w:adjustRightInd w:val="0"/>
        <w:rPr>
          <w:ins w:id="78" w:author="Smoker Nicoras" w:date="2016-10-10T19:23:00Z"/>
          <w:noProof/>
          <w:sz w:val="22"/>
          <w:lang w:val="uk-UA"/>
        </w:rPr>
      </w:pPr>
      <w:ins w:id="79" w:author="Smoker Nicoras" w:date="2016-10-10T19:23:00Z">
        <w:r w:rsidRPr="009A48C4">
          <w:rPr>
            <w:noProof/>
            <w:sz w:val="22"/>
            <w:lang w:val="uk-UA"/>
          </w:rPr>
          <w:t>8</w:t>
        </w:r>
      </w:ins>
    </w:p>
    <w:p w:rsidR="009A48C4" w:rsidRPr="009A48C4" w:rsidRDefault="009A48C4" w:rsidP="009A48C4">
      <w:pPr>
        <w:autoSpaceDE w:val="0"/>
        <w:autoSpaceDN w:val="0"/>
        <w:adjustRightInd w:val="0"/>
        <w:rPr>
          <w:ins w:id="80" w:author="Smoker Nicoras" w:date="2016-10-10T19:23:00Z"/>
          <w:noProof/>
          <w:sz w:val="22"/>
          <w:lang w:val="uk-UA"/>
        </w:rPr>
      </w:pPr>
      <w:ins w:id="81" w:author="Smoker Nicoras" w:date="2016-10-10T19:23:00Z">
        <w:r w:rsidRPr="009A48C4">
          <w:rPr>
            <w:noProof/>
            <w:sz w:val="22"/>
            <w:lang w:val="uk-UA"/>
          </w:rPr>
          <w:t>Enter third digit</w:t>
        </w:r>
      </w:ins>
    </w:p>
    <w:p w:rsidR="009A48C4" w:rsidRPr="009A48C4" w:rsidRDefault="009A48C4" w:rsidP="009A48C4">
      <w:pPr>
        <w:autoSpaceDE w:val="0"/>
        <w:autoSpaceDN w:val="0"/>
        <w:adjustRightInd w:val="0"/>
        <w:rPr>
          <w:ins w:id="82" w:author="Smoker Nicoras" w:date="2016-10-10T19:23:00Z"/>
          <w:noProof/>
          <w:sz w:val="22"/>
          <w:lang w:val="uk-UA"/>
        </w:rPr>
      </w:pPr>
      <w:ins w:id="83" w:author="Smoker Nicoras" w:date="2016-10-10T19:23:00Z">
        <w:r w:rsidRPr="009A48C4">
          <w:rPr>
            <w:noProof/>
            <w:sz w:val="22"/>
            <w:lang w:val="uk-UA"/>
          </w:rPr>
          <w:t>4</w:t>
        </w:r>
      </w:ins>
    </w:p>
    <w:p w:rsidR="009A48C4" w:rsidRPr="009A48C4" w:rsidRDefault="009A48C4" w:rsidP="009A48C4">
      <w:pPr>
        <w:autoSpaceDE w:val="0"/>
        <w:autoSpaceDN w:val="0"/>
        <w:adjustRightInd w:val="0"/>
        <w:rPr>
          <w:ins w:id="84" w:author="Smoker Nicoras" w:date="2016-10-10T19:23:00Z"/>
          <w:noProof/>
          <w:sz w:val="22"/>
          <w:lang w:val="uk-UA"/>
        </w:rPr>
      </w:pPr>
      <w:ins w:id="85" w:author="Smoker Nicoras" w:date="2016-10-10T19:23:00Z">
        <w:r w:rsidRPr="009A48C4">
          <w:rPr>
            <w:noProof/>
            <w:sz w:val="22"/>
            <w:lang w:val="uk-UA"/>
          </w:rPr>
          <w:t>Максимальне число = 8</w:t>
        </w:r>
      </w:ins>
    </w:p>
    <w:p w:rsidR="00111965" w:rsidRPr="00111965" w:rsidDel="009A48C4" w:rsidRDefault="009A48C4" w:rsidP="009A48C4">
      <w:pPr>
        <w:autoSpaceDE w:val="0"/>
        <w:autoSpaceDN w:val="0"/>
        <w:adjustRightInd w:val="0"/>
        <w:rPr>
          <w:del w:id="86" w:author="Smoker Nicoras" w:date="2016-10-10T19:22:00Z"/>
          <w:noProof/>
          <w:sz w:val="22"/>
          <w:lang w:val="uk-UA"/>
        </w:rPr>
      </w:pPr>
      <w:ins w:id="87" w:author="Smoker Nicoras" w:date="2016-10-10T19:23:00Z">
        <w:r w:rsidRPr="009A48C4">
          <w:rPr>
            <w:noProof/>
            <w:sz w:val="22"/>
            <w:lang w:val="uk-UA"/>
          </w:rPr>
          <w:t>Максимальне число зменшене на 5 = 3</w:t>
        </w:r>
      </w:ins>
      <w:del w:id="88" w:author="Smoker Nicoras" w:date="2016-10-10T19:22:00Z">
        <w:r w:rsidR="00111965" w:rsidRPr="00111965" w:rsidDel="009A48C4">
          <w:rPr>
            <w:noProof/>
            <w:sz w:val="22"/>
            <w:lang w:val="uk-UA"/>
          </w:rPr>
          <w:delText>Please, type three numbers:</w:delText>
        </w:r>
      </w:del>
    </w:p>
    <w:p w:rsidR="00111965" w:rsidRPr="00111965" w:rsidDel="009A48C4" w:rsidRDefault="00111965" w:rsidP="00111965">
      <w:pPr>
        <w:autoSpaceDE w:val="0"/>
        <w:autoSpaceDN w:val="0"/>
        <w:adjustRightInd w:val="0"/>
        <w:rPr>
          <w:del w:id="89" w:author="Smoker Nicoras" w:date="2016-10-10T19:22:00Z"/>
          <w:noProof/>
          <w:sz w:val="22"/>
          <w:lang w:val="uk-UA"/>
        </w:rPr>
      </w:pPr>
      <w:del w:id="90" w:author="Smoker Nicoras" w:date="2016-10-10T19:22:00Z">
        <w:r w:rsidRPr="00111965" w:rsidDel="009A48C4">
          <w:rPr>
            <w:noProof/>
            <w:sz w:val="22"/>
            <w:lang w:val="uk-UA"/>
          </w:rPr>
          <w:delText>First:</w:delText>
        </w:r>
      </w:del>
    </w:p>
    <w:p w:rsidR="00111965" w:rsidRPr="00111965" w:rsidDel="009A48C4" w:rsidRDefault="00111965" w:rsidP="00111965">
      <w:pPr>
        <w:autoSpaceDE w:val="0"/>
        <w:autoSpaceDN w:val="0"/>
        <w:adjustRightInd w:val="0"/>
        <w:rPr>
          <w:del w:id="91" w:author="Smoker Nicoras" w:date="2016-10-10T19:22:00Z"/>
          <w:noProof/>
          <w:sz w:val="22"/>
          <w:lang w:val="uk-UA"/>
        </w:rPr>
      </w:pPr>
      <w:del w:id="92" w:author="Smoker Nicoras" w:date="2016-10-10T19:22:00Z">
        <w:r w:rsidRPr="00111965" w:rsidDel="009A48C4">
          <w:rPr>
            <w:noProof/>
            <w:sz w:val="22"/>
            <w:lang w:val="uk-UA"/>
          </w:rPr>
          <w:delText>20</w:delText>
        </w:r>
      </w:del>
    </w:p>
    <w:p w:rsidR="00111965" w:rsidRPr="00111965" w:rsidDel="009A48C4" w:rsidRDefault="00111965" w:rsidP="00111965">
      <w:pPr>
        <w:autoSpaceDE w:val="0"/>
        <w:autoSpaceDN w:val="0"/>
        <w:adjustRightInd w:val="0"/>
        <w:rPr>
          <w:del w:id="93" w:author="Smoker Nicoras" w:date="2016-10-10T19:22:00Z"/>
          <w:noProof/>
          <w:sz w:val="22"/>
          <w:lang w:val="uk-UA"/>
        </w:rPr>
      </w:pPr>
      <w:del w:id="94" w:author="Smoker Nicoras" w:date="2016-10-10T19:22:00Z">
        <w:r w:rsidRPr="00111965" w:rsidDel="009A48C4">
          <w:rPr>
            <w:noProof/>
            <w:sz w:val="22"/>
            <w:lang w:val="uk-UA"/>
          </w:rPr>
          <w:delText>Second:</w:delText>
        </w:r>
      </w:del>
    </w:p>
    <w:p w:rsidR="00111965" w:rsidRPr="00111965" w:rsidDel="009A48C4" w:rsidRDefault="00111965" w:rsidP="00111965">
      <w:pPr>
        <w:autoSpaceDE w:val="0"/>
        <w:autoSpaceDN w:val="0"/>
        <w:adjustRightInd w:val="0"/>
        <w:rPr>
          <w:del w:id="95" w:author="Smoker Nicoras" w:date="2016-10-10T19:22:00Z"/>
          <w:noProof/>
          <w:sz w:val="22"/>
          <w:lang w:val="uk-UA"/>
        </w:rPr>
      </w:pPr>
      <w:del w:id="96" w:author="Smoker Nicoras" w:date="2016-10-10T19:22:00Z">
        <w:r w:rsidRPr="00111965" w:rsidDel="009A48C4">
          <w:rPr>
            <w:noProof/>
            <w:sz w:val="22"/>
            <w:lang w:val="uk-UA"/>
          </w:rPr>
          <w:delText>0</w:delText>
        </w:r>
      </w:del>
    </w:p>
    <w:p w:rsidR="00111965" w:rsidRPr="00111965" w:rsidDel="009A48C4" w:rsidRDefault="00111965" w:rsidP="00111965">
      <w:pPr>
        <w:autoSpaceDE w:val="0"/>
        <w:autoSpaceDN w:val="0"/>
        <w:adjustRightInd w:val="0"/>
        <w:rPr>
          <w:del w:id="97" w:author="Smoker Nicoras" w:date="2016-10-10T19:22:00Z"/>
          <w:noProof/>
          <w:sz w:val="22"/>
          <w:lang w:val="uk-UA"/>
        </w:rPr>
      </w:pPr>
      <w:del w:id="98" w:author="Smoker Nicoras" w:date="2016-10-10T19:22:00Z">
        <w:r w:rsidRPr="00111965" w:rsidDel="009A48C4">
          <w:rPr>
            <w:noProof/>
            <w:sz w:val="22"/>
            <w:lang w:val="uk-UA"/>
          </w:rPr>
          <w:delText>Third:</w:delText>
        </w:r>
      </w:del>
    </w:p>
    <w:p w:rsidR="00111965" w:rsidRPr="00111965" w:rsidDel="009A48C4" w:rsidRDefault="00111965" w:rsidP="00111965">
      <w:pPr>
        <w:autoSpaceDE w:val="0"/>
        <w:autoSpaceDN w:val="0"/>
        <w:adjustRightInd w:val="0"/>
        <w:rPr>
          <w:del w:id="99" w:author="Smoker Nicoras" w:date="2016-10-10T19:22:00Z"/>
          <w:noProof/>
          <w:sz w:val="22"/>
          <w:lang w:val="uk-UA"/>
        </w:rPr>
      </w:pPr>
      <w:del w:id="100" w:author="Smoker Nicoras" w:date="2016-10-10T19:22:00Z">
        <w:r w:rsidRPr="00111965" w:rsidDel="009A48C4">
          <w:rPr>
            <w:noProof/>
            <w:sz w:val="22"/>
            <w:lang w:val="uk-UA"/>
          </w:rPr>
          <w:delText>5</w:delText>
        </w:r>
      </w:del>
    </w:p>
    <w:p w:rsidR="00D4748F" w:rsidRPr="00111965" w:rsidDel="009A48C4" w:rsidRDefault="00111965" w:rsidP="00111965">
      <w:pPr>
        <w:autoSpaceDE w:val="0"/>
        <w:autoSpaceDN w:val="0"/>
        <w:adjustRightInd w:val="0"/>
        <w:rPr>
          <w:del w:id="101" w:author="Smoker Nicoras" w:date="2016-10-10T19:22:00Z"/>
          <w:noProof/>
          <w:sz w:val="22"/>
          <w:lang w:val="uk-UA"/>
        </w:rPr>
      </w:pPr>
      <w:del w:id="102" w:author="Smoker Nicoras" w:date="2016-10-10T19:22:00Z">
        <w:r w:rsidRPr="00111965" w:rsidDel="009A48C4">
          <w:rPr>
            <w:noProof/>
            <w:sz w:val="22"/>
            <w:lang w:val="uk-UA"/>
          </w:rPr>
          <w:delText>Typed 1 zero</w:delText>
        </w:r>
      </w:del>
    </w:p>
    <w:p w:rsidR="00D4748F" w:rsidRDefault="00D4748F" w:rsidP="00F343CF">
      <w:pPr>
        <w:autoSpaceDE w:val="0"/>
        <w:autoSpaceDN w:val="0"/>
        <w:adjustRightInd w:val="0"/>
        <w:rPr>
          <w:noProof/>
          <w:lang w:val="uk-UA"/>
        </w:rPr>
      </w:pPr>
    </w:p>
    <w:p w:rsidR="00D4748F" w:rsidRPr="00111965" w:rsidRDefault="00111965" w:rsidP="00D4748F">
      <w:pPr>
        <w:autoSpaceDE w:val="0"/>
        <w:autoSpaceDN w:val="0"/>
        <w:adjustRightInd w:val="0"/>
        <w:jc w:val="center"/>
        <w:rPr>
          <w:noProof/>
          <w:lang w:val="en-US"/>
        </w:rPr>
      </w:pPr>
      <w:r>
        <w:rPr>
          <w:noProof/>
          <w:lang w:val="uk-UA"/>
        </w:rPr>
        <w:br w:type="page"/>
      </w:r>
      <w:r w:rsidR="00D4748F">
        <w:rPr>
          <w:noProof/>
          <w:lang w:val="uk-UA"/>
        </w:rPr>
        <w:lastRenderedPageBreak/>
        <w:t>Завдання 2</w:t>
      </w:r>
    </w:p>
    <w:p w:rsidR="004F28DD" w:rsidRPr="004F28DD" w:rsidRDefault="004F28DD" w:rsidP="004F28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03" w:author="Smoker Nicoras" w:date="2016-10-10T19:32:00Z"/>
          <w:rFonts w:ascii="Courier New" w:hAnsi="Courier New" w:cs="Courier New"/>
          <w:color w:val="A9B7C6"/>
          <w:sz w:val="20"/>
          <w:lang w:val="en-US" w:eastAsia="en-US"/>
        </w:rPr>
      </w:pPr>
      <w:ins w:id="104" w:author="Smoker Nicoras" w:date="2016-10-10T19:32:00Z">
        <w:r w:rsidRPr="004F28DD">
          <w:rPr>
            <w:rFonts w:ascii="Courier New" w:hAnsi="Courier New" w:cs="Courier New"/>
            <w:color w:val="A9B7C6"/>
            <w:sz w:val="20"/>
            <w:shd w:val="clear" w:color="auto" w:fill="344134"/>
            <w:lang w:val="en-US" w:eastAsia="en-US"/>
          </w:rPr>
          <w:t>puts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 xml:space="preserve"> </w:t>
        </w:r>
        <w:r w:rsidRPr="004F28DD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t>"Введіть число для обчислення його кубу:"</w:t>
        </w:r>
        <w:r w:rsidRPr="004F28DD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br/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>cube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 xml:space="preserve">= 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>gets.to_i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4F28DD">
          <w:rPr>
            <w:rFonts w:ascii="Courier New" w:hAnsi="Courier New" w:cs="Courier New"/>
            <w:color w:val="A9B7C6"/>
            <w:sz w:val="20"/>
            <w:shd w:val="clear" w:color="auto" w:fill="344134"/>
            <w:lang w:val="en-US" w:eastAsia="en-US"/>
          </w:rPr>
          <w:t>puts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 xml:space="preserve"> 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>cube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br/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br/>
        </w:r>
        <w:r w:rsidRPr="004F28D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t>if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>((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>cube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>&gt;</w:t>
        </w:r>
        <w:r w:rsidRPr="004F28DD">
          <w:rPr>
            <w:rFonts w:ascii="Courier New" w:hAnsi="Courier New" w:cs="Courier New"/>
            <w:color w:val="A5C261"/>
            <w:sz w:val="20"/>
            <w:lang w:val="en-US" w:eastAsia="en-US"/>
          </w:rPr>
          <w:t>25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 xml:space="preserve">) 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 xml:space="preserve">&amp;&amp; 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>(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 xml:space="preserve">cube 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>&lt;</w:t>
        </w:r>
        <w:r w:rsidRPr="004F28DD">
          <w:rPr>
            <w:rFonts w:ascii="Courier New" w:hAnsi="Courier New" w:cs="Courier New"/>
            <w:color w:val="A5C261"/>
            <w:sz w:val="20"/>
            <w:lang w:val="en-US" w:eastAsia="en-US"/>
          </w:rPr>
          <w:t>125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>))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 xml:space="preserve">cube 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 xml:space="preserve">= 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>cube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>*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>cube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>*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>cube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br/>
        </w:r>
        <w:r w:rsidRPr="004F28DD">
          <w:rPr>
            <w:rFonts w:ascii="Courier New" w:hAnsi="Courier New" w:cs="Courier New"/>
            <w:color w:val="A9B7C6"/>
            <w:sz w:val="20"/>
            <w:shd w:val="clear" w:color="auto" w:fill="344134"/>
            <w:lang w:val="en-US" w:eastAsia="en-US"/>
          </w:rPr>
          <w:t>puts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 xml:space="preserve"> 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>cube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br/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br/>
        </w:r>
        <w:r w:rsidRPr="004F28D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t>else</w:t>
        </w:r>
        <w:r w:rsidRPr="004F28D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br/>
          <w:t xml:space="preserve">  </w:t>
        </w:r>
        <w:r w:rsidRPr="004F28DD">
          <w:rPr>
            <w:rFonts w:ascii="Courier New" w:hAnsi="Courier New" w:cs="Courier New"/>
            <w:color w:val="A9B7C6"/>
            <w:sz w:val="20"/>
            <w:shd w:val="clear" w:color="auto" w:fill="344134"/>
            <w:lang w:val="en-US" w:eastAsia="en-US"/>
          </w:rPr>
          <w:t>puts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 xml:space="preserve"> </w:t>
        </w:r>
        <w:r w:rsidRPr="004F28DD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t>"Невірно введено число."</w:t>
        </w:r>
        <w:r w:rsidRPr="004F28DD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br/>
        </w:r>
        <w:r w:rsidRPr="004F28D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t>end</w:t>
        </w:r>
      </w:ins>
    </w:p>
    <w:p w:rsidR="00111965" w:rsidRPr="00111965" w:rsidDel="004F28DD" w:rsidRDefault="00111965" w:rsidP="00111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105" w:author="Smoker Nicoras" w:date="2016-10-10T19:32:00Z"/>
          <w:rFonts w:ascii="Courier New" w:hAnsi="Courier New" w:cs="Courier New"/>
          <w:color w:val="000000"/>
          <w:sz w:val="20"/>
          <w:lang w:val="uk-UA"/>
        </w:rPr>
      </w:pPr>
      <w:del w:id="106" w:author="Smoker Nicoras" w:date="2016-10-10T19:32:00Z"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puts </w:delText>
        </w:r>
        <w:r w:rsidRPr="00111965" w:rsidDel="004F28DD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delText>'Please, type number:'</w:delText>
        </w:r>
        <w:r w:rsidRPr="00111965" w:rsidDel="004F28DD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br/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 xml:space="preserve">num 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>= gets.to_s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br/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 xml:space="preserve">arr 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= 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num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>.chars.to_a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br/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 xml:space="preserve">i 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= </w:delText>
        </w:r>
        <w:r w:rsidRPr="00111965" w:rsidDel="004F28DD">
          <w:rPr>
            <w:rFonts w:ascii="Courier New" w:hAnsi="Courier New" w:cs="Courier New"/>
            <w:color w:val="0000FF"/>
            <w:sz w:val="20"/>
            <w:lang w:val="uk-UA"/>
          </w:rPr>
          <w:delText>0</w:delText>
        </w:r>
        <w:r w:rsidRPr="00111965" w:rsidDel="004F28DD">
          <w:rPr>
            <w:rFonts w:ascii="Courier New" w:hAnsi="Courier New" w:cs="Courier New"/>
            <w:color w:val="0000FF"/>
            <w:sz w:val="20"/>
            <w:lang w:val="uk-UA"/>
          </w:rPr>
          <w:br/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 xml:space="preserve">count 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= </w:delText>
        </w:r>
        <w:r w:rsidRPr="00111965" w:rsidDel="004F28DD">
          <w:rPr>
            <w:rFonts w:ascii="Courier New" w:hAnsi="Courier New" w:cs="Courier New"/>
            <w:color w:val="0000FF"/>
            <w:sz w:val="20"/>
            <w:lang w:val="uk-UA"/>
          </w:rPr>
          <w:delText>0</w:delText>
        </w:r>
        <w:r w:rsidRPr="00111965" w:rsidDel="004F28DD">
          <w:rPr>
            <w:rFonts w:ascii="Courier New" w:hAnsi="Courier New" w:cs="Courier New"/>
            <w:color w:val="0000FF"/>
            <w:sz w:val="20"/>
            <w:lang w:val="uk-UA"/>
          </w:rPr>
          <w:br/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 xml:space="preserve">sum 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= </w:delText>
        </w:r>
        <w:r w:rsidRPr="00111965" w:rsidDel="004F28DD">
          <w:rPr>
            <w:rFonts w:ascii="Courier New" w:hAnsi="Courier New" w:cs="Courier New"/>
            <w:color w:val="0000FF"/>
            <w:sz w:val="20"/>
            <w:lang w:val="uk-UA"/>
          </w:rPr>
          <w:delText>0</w:delText>
        </w:r>
        <w:r w:rsidRPr="00111965" w:rsidDel="004F28DD">
          <w:rPr>
            <w:rFonts w:ascii="Courier New" w:hAnsi="Courier New" w:cs="Courier New"/>
            <w:color w:val="0000FF"/>
            <w:sz w:val="20"/>
            <w:lang w:val="uk-UA"/>
          </w:rPr>
          <w:br/>
        </w:r>
        <w:r w:rsidRPr="00111965" w:rsidDel="004F28DD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delText xml:space="preserve">while 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 xml:space="preserve">i 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&lt; 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arr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>.size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br/>
          <w:delText xml:space="preserve">  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 xml:space="preserve">count 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+= </w:delText>
        </w:r>
        <w:r w:rsidRPr="00111965" w:rsidDel="004F28DD">
          <w:rPr>
            <w:rFonts w:ascii="Courier New" w:hAnsi="Courier New" w:cs="Courier New"/>
            <w:color w:val="0000FF"/>
            <w:sz w:val="20"/>
            <w:lang w:val="uk-UA"/>
          </w:rPr>
          <w:delText>1</w:delText>
        </w:r>
        <w:r w:rsidRPr="00111965" w:rsidDel="004F28DD">
          <w:rPr>
            <w:rFonts w:ascii="Courier New" w:hAnsi="Courier New" w:cs="Courier New"/>
            <w:color w:val="0000FF"/>
            <w:sz w:val="20"/>
            <w:lang w:val="uk-UA"/>
          </w:rPr>
          <w:br/>
          <w:delText xml:space="preserve">  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 xml:space="preserve">sum 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+= 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arr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>[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i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>].to_i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br/>
          <w:delText xml:space="preserve">  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 xml:space="preserve">i 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+= </w:delText>
        </w:r>
        <w:r w:rsidRPr="00111965" w:rsidDel="004F28DD">
          <w:rPr>
            <w:rFonts w:ascii="Courier New" w:hAnsi="Courier New" w:cs="Courier New"/>
            <w:color w:val="0000FF"/>
            <w:sz w:val="20"/>
            <w:lang w:val="uk-UA"/>
          </w:rPr>
          <w:delText>1</w:delText>
        </w:r>
        <w:r w:rsidRPr="00111965" w:rsidDel="004F28DD">
          <w:rPr>
            <w:rFonts w:ascii="Courier New" w:hAnsi="Courier New" w:cs="Courier New"/>
            <w:color w:val="0000FF"/>
            <w:sz w:val="20"/>
            <w:lang w:val="uk-UA"/>
          </w:rPr>
          <w:br/>
        </w:r>
        <w:r w:rsidRPr="00111965" w:rsidDel="004F28DD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delText>end</w:delText>
        </w:r>
        <w:r w:rsidRPr="00111965" w:rsidDel="004F28DD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br/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puts </w:delText>
        </w:r>
        <w:r w:rsidRPr="00111965" w:rsidDel="004F28DD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delText xml:space="preserve">'Summa:' 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+ 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sum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>.to_s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br/>
          <w:delText xml:space="preserve">puts </w:delText>
        </w:r>
        <w:r w:rsidRPr="00111965" w:rsidDel="004F28DD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delText xml:space="preserve">'Count:' 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+ 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count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>-</w:delText>
        </w:r>
        <w:r w:rsidRPr="00111965" w:rsidDel="004F28DD">
          <w:rPr>
            <w:rFonts w:ascii="Courier New" w:hAnsi="Courier New" w:cs="Courier New"/>
            <w:color w:val="0000FF"/>
            <w:sz w:val="20"/>
            <w:lang w:val="uk-UA"/>
          </w:rPr>
          <w:delText>1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>.to_s</w:delText>
        </w:r>
      </w:del>
    </w:p>
    <w:p w:rsidR="002C534C" w:rsidRDefault="002C534C" w:rsidP="002C534C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19"/>
          <w:u w:val="single"/>
          <w:lang w:val="en-US"/>
        </w:rPr>
      </w:pPr>
      <w:r w:rsidRPr="00D4748F">
        <w:rPr>
          <w:rFonts w:ascii="Times New Roman" w:hAnsi="Times New Roman"/>
          <w:sz w:val="22"/>
          <w:szCs w:val="19"/>
          <w:u w:val="single"/>
          <w:lang w:val="uk-UA"/>
        </w:rPr>
        <w:t>Результат</w:t>
      </w:r>
    </w:p>
    <w:p w:rsidR="004F28DD" w:rsidRPr="004F28DD" w:rsidRDefault="004F28DD" w:rsidP="004F28DD">
      <w:pPr>
        <w:autoSpaceDE w:val="0"/>
        <w:autoSpaceDN w:val="0"/>
        <w:adjustRightInd w:val="0"/>
        <w:rPr>
          <w:ins w:id="107" w:author="Smoker Nicoras" w:date="2016-10-10T19:33:00Z"/>
          <w:noProof/>
          <w:sz w:val="18"/>
          <w:lang w:val="uk-UA"/>
        </w:rPr>
        <w:pPrChange w:id="108" w:author="Smoker Nicoras" w:date="2016-10-10T19:33:00Z">
          <w:pPr>
            <w:autoSpaceDE w:val="0"/>
            <w:autoSpaceDN w:val="0"/>
            <w:adjustRightInd w:val="0"/>
            <w:jc w:val="center"/>
          </w:pPr>
        </w:pPrChange>
      </w:pPr>
      <w:ins w:id="109" w:author="Smoker Nicoras" w:date="2016-10-10T19:33:00Z">
        <w:r w:rsidRPr="004F28DD">
          <w:rPr>
            <w:noProof/>
            <w:sz w:val="18"/>
            <w:lang w:val="uk-UA"/>
          </w:rPr>
          <w:t>Введіть число для обчислення його кубу:</w:t>
        </w:r>
      </w:ins>
    </w:p>
    <w:p w:rsidR="004F28DD" w:rsidRPr="004F28DD" w:rsidRDefault="004F28DD" w:rsidP="004F28DD">
      <w:pPr>
        <w:autoSpaceDE w:val="0"/>
        <w:autoSpaceDN w:val="0"/>
        <w:adjustRightInd w:val="0"/>
        <w:rPr>
          <w:ins w:id="110" w:author="Smoker Nicoras" w:date="2016-10-10T19:33:00Z"/>
          <w:noProof/>
          <w:sz w:val="18"/>
          <w:lang w:val="uk-UA"/>
        </w:rPr>
        <w:pPrChange w:id="111" w:author="Smoker Nicoras" w:date="2016-10-10T19:33:00Z">
          <w:pPr>
            <w:autoSpaceDE w:val="0"/>
            <w:autoSpaceDN w:val="0"/>
            <w:adjustRightInd w:val="0"/>
            <w:jc w:val="center"/>
          </w:pPr>
        </w:pPrChange>
      </w:pPr>
      <w:ins w:id="112" w:author="Smoker Nicoras" w:date="2016-10-10T19:33:00Z">
        <w:r w:rsidRPr="004F28DD">
          <w:rPr>
            <w:noProof/>
            <w:sz w:val="18"/>
            <w:lang w:val="uk-UA"/>
          </w:rPr>
          <w:t>28</w:t>
        </w:r>
      </w:ins>
    </w:p>
    <w:p w:rsidR="004F28DD" w:rsidRPr="004F28DD" w:rsidRDefault="004F28DD" w:rsidP="004F28DD">
      <w:pPr>
        <w:autoSpaceDE w:val="0"/>
        <w:autoSpaceDN w:val="0"/>
        <w:adjustRightInd w:val="0"/>
        <w:rPr>
          <w:ins w:id="113" w:author="Smoker Nicoras" w:date="2016-10-10T19:33:00Z"/>
          <w:noProof/>
          <w:sz w:val="18"/>
          <w:lang w:val="uk-UA"/>
        </w:rPr>
        <w:pPrChange w:id="114" w:author="Smoker Nicoras" w:date="2016-10-10T19:33:00Z">
          <w:pPr>
            <w:autoSpaceDE w:val="0"/>
            <w:autoSpaceDN w:val="0"/>
            <w:adjustRightInd w:val="0"/>
            <w:jc w:val="center"/>
          </w:pPr>
        </w:pPrChange>
      </w:pPr>
      <w:ins w:id="115" w:author="Smoker Nicoras" w:date="2016-10-10T19:33:00Z">
        <w:r w:rsidRPr="004F28DD">
          <w:rPr>
            <w:noProof/>
            <w:sz w:val="18"/>
            <w:lang w:val="uk-UA"/>
          </w:rPr>
          <w:t>28</w:t>
        </w:r>
      </w:ins>
    </w:p>
    <w:p w:rsidR="004F28DD" w:rsidRDefault="004F28DD" w:rsidP="004F28DD">
      <w:pPr>
        <w:autoSpaceDE w:val="0"/>
        <w:autoSpaceDN w:val="0"/>
        <w:adjustRightInd w:val="0"/>
        <w:rPr>
          <w:ins w:id="116" w:author="Smoker Nicoras" w:date="2016-10-10T19:33:00Z"/>
          <w:noProof/>
          <w:sz w:val="18"/>
          <w:lang w:val="uk-UA"/>
        </w:rPr>
        <w:pPrChange w:id="117" w:author="Smoker Nicoras" w:date="2016-10-10T19:33:00Z">
          <w:pPr>
            <w:autoSpaceDE w:val="0"/>
            <w:autoSpaceDN w:val="0"/>
            <w:adjustRightInd w:val="0"/>
            <w:jc w:val="center"/>
          </w:pPr>
        </w:pPrChange>
      </w:pPr>
      <w:ins w:id="118" w:author="Smoker Nicoras" w:date="2016-10-10T19:33:00Z">
        <w:r w:rsidRPr="004F28DD">
          <w:rPr>
            <w:noProof/>
            <w:sz w:val="18"/>
            <w:lang w:val="uk-UA"/>
          </w:rPr>
          <w:t>21952</w:t>
        </w:r>
      </w:ins>
    </w:p>
    <w:p w:rsidR="004F28DD" w:rsidRDefault="004F28DD" w:rsidP="004F28DD">
      <w:pPr>
        <w:autoSpaceDE w:val="0"/>
        <w:autoSpaceDN w:val="0"/>
        <w:adjustRightInd w:val="0"/>
        <w:rPr>
          <w:ins w:id="119" w:author="Smoker Nicoras" w:date="2016-10-10T19:33:00Z"/>
          <w:noProof/>
          <w:sz w:val="18"/>
          <w:lang w:val="uk-UA"/>
        </w:rPr>
        <w:pPrChange w:id="120" w:author="Smoker Nicoras" w:date="2016-10-10T19:33:00Z">
          <w:pPr>
            <w:autoSpaceDE w:val="0"/>
            <w:autoSpaceDN w:val="0"/>
            <w:adjustRightInd w:val="0"/>
            <w:jc w:val="center"/>
          </w:pPr>
        </w:pPrChange>
      </w:pPr>
    </w:p>
    <w:p w:rsidR="004F28DD" w:rsidRDefault="004F28DD" w:rsidP="001647F2">
      <w:pPr>
        <w:autoSpaceDE w:val="0"/>
        <w:autoSpaceDN w:val="0"/>
        <w:adjustRightInd w:val="0"/>
        <w:jc w:val="center"/>
        <w:rPr>
          <w:ins w:id="121" w:author="Smoker Nicoras" w:date="2016-10-10T19:33:00Z"/>
          <w:noProof/>
          <w:sz w:val="18"/>
          <w:lang w:val="uk-UA"/>
        </w:rPr>
      </w:pPr>
    </w:p>
    <w:p w:rsidR="00111965" w:rsidRPr="00111965" w:rsidDel="004F28DD" w:rsidRDefault="00111965" w:rsidP="004F28DD">
      <w:pPr>
        <w:autoSpaceDE w:val="0"/>
        <w:autoSpaceDN w:val="0"/>
        <w:adjustRightInd w:val="0"/>
        <w:rPr>
          <w:del w:id="122" w:author="Smoker Nicoras" w:date="2016-10-10T19:33:00Z"/>
          <w:noProof/>
          <w:sz w:val="18"/>
          <w:lang w:val="uk-UA"/>
        </w:rPr>
      </w:pPr>
      <w:del w:id="123" w:author="Smoker Nicoras" w:date="2016-10-10T19:33:00Z">
        <w:r w:rsidRPr="00111965" w:rsidDel="004F28DD">
          <w:rPr>
            <w:noProof/>
            <w:sz w:val="18"/>
            <w:lang w:val="uk-UA"/>
          </w:rPr>
          <w:delText>Please, type number:</w:delText>
        </w:r>
      </w:del>
    </w:p>
    <w:p w:rsidR="00111965" w:rsidRPr="00111965" w:rsidDel="004F28DD" w:rsidRDefault="00111965" w:rsidP="00111965">
      <w:pPr>
        <w:autoSpaceDE w:val="0"/>
        <w:autoSpaceDN w:val="0"/>
        <w:adjustRightInd w:val="0"/>
        <w:rPr>
          <w:del w:id="124" w:author="Smoker Nicoras" w:date="2016-10-10T19:33:00Z"/>
          <w:noProof/>
          <w:sz w:val="18"/>
          <w:lang w:val="uk-UA"/>
        </w:rPr>
      </w:pPr>
      <w:del w:id="125" w:author="Smoker Nicoras" w:date="2016-10-10T19:33:00Z">
        <w:r w:rsidRPr="00111965" w:rsidDel="004F28DD">
          <w:rPr>
            <w:noProof/>
            <w:sz w:val="18"/>
            <w:lang w:val="uk-UA"/>
          </w:rPr>
          <w:delText>525</w:delText>
        </w:r>
      </w:del>
    </w:p>
    <w:p w:rsidR="00111965" w:rsidRPr="00111965" w:rsidDel="004F28DD" w:rsidRDefault="00111965" w:rsidP="00111965">
      <w:pPr>
        <w:autoSpaceDE w:val="0"/>
        <w:autoSpaceDN w:val="0"/>
        <w:adjustRightInd w:val="0"/>
        <w:rPr>
          <w:del w:id="126" w:author="Smoker Nicoras" w:date="2016-10-10T19:33:00Z"/>
          <w:noProof/>
          <w:sz w:val="18"/>
          <w:lang w:val="uk-UA"/>
        </w:rPr>
      </w:pPr>
      <w:del w:id="127" w:author="Smoker Nicoras" w:date="2016-10-10T19:33:00Z">
        <w:r w:rsidRPr="00111965" w:rsidDel="004F28DD">
          <w:rPr>
            <w:noProof/>
            <w:sz w:val="18"/>
            <w:lang w:val="uk-UA"/>
          </w:rPr>
          <w:delText>Summa:12</w:delText>
        </w:r>
      </w:del>
    </w:p>
    <w:p w:rsidR="002C534C" w:rsidRPr="00111965" w:rsidDel="004F28DD" w:rsidRDefault="00111965" w:rsidP="00111965">
      <w:pPr>
        <w:autoSpaceDE w:val="0"/>
        <w:autoSpaceDN w:val="0"/>
        <w:adjustRightInd w:val="0"/>
        <w:rPr>
          <w:del w:id="128" w:author="Smoker Nicoras" w:date="2016-10-10T19:33:00Z"/>
          <w:noProof/>
          <w:sz w:val="18"/>
          <w:lang w:val="uk-UA"/>
        </w:rPr>
      </w:pPr>
      <w:del w:id="129" w:author="Smoker Nicoras" w:date="2016-10-10T19:33:00Z">
        <w:r w:rsidRPr="00111965" w:rsidDel="004F28DD">
          <w:rPr>
            <w:noProof/>
            <w:sz w:val="18"/>
            <w:lang w:val="uk-UA"/>
          </w:rPr>
          <w:delText>Count:4</w:delText>
        </w:r>
      </w:del>
    </w:p>
    <w:p w:rsidR="001647F2" w:rsidRDefault="001647F2" w:rsidP="001647F2">
      <w:pPr>
        <w:autoSpaceDE w:val="0"/>
        <w:autoSpaceDN w:val="0"/>
        <w:adjustRightInd w:val="0"/>
        <w:jc w:val="center"/>
        <w:rPr>
          <w:noProof/>
          <w:lang w:val="uk-UA"/>
        </w:rPr>
      </w:pPr>
      <w:r>
        <w:rPr>
          <w:noProof/>
          <w:lang w:val="uk-UA"/>
        </w:rPr>
        <w:t>Завдання 3</w:t>
      </w:r>
    </w:p>
    <w:p w:rsidR="004F28DD" w:rsidRPr="004F28DD" w:rsidRDefault="004F28DD" w:rsidP="004F28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30" w:author="Smoker Nicoras" w:date="2016-10-10T19:35:00Z"/>
          <w:rFonts w:ascii="Courier New" w:hAnsi="Courier New" w:cs="Courier New"/>
          <w:color w:val="A9B7C6"/>
          <w:sz w:val="20"/>
          <w:lang w:val="en-US" w:eastAsia="en-US"/>
        </w:rPr>
      </w:pPr>
      <w:ins w:id="131" w:author="Smoker Nicoras" w:date="2016-10-10T19:35:00Z">
        <w:r w:rsidRPr="004F28DD">
          <w:rPr>
            <w:rFonts w:ascii="Courier New" w:hAnsi="Courier New" w:cs="Courier New"/>
            <w:color w:val="A9B7C6"/>
            <w:sz w:val="20"/>
            <w:shd w:val="clear" w:color="auto" w:fill="40332B"/>
            <w:lang w:val="en-US" w:eastAsia="en-US"/>
          </w:rPr>
          <w:t>a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 xml:space="preserve">= 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>gets.to_s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>b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 xml:space="preserve">= 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>gets.to_s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 xml:space="preserve">a_size 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 xml:space="preserve">= 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>gets.size.to_i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 xml:space="preserve">b_size 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>=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>gets.size.to_i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4F28D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t>if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>(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>a_size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>&gt;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>b_size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>)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br/>
          <w:t xml:space="preserve">  print </w:t>
        </w:r>
        <w:r w:rsidRPr="004F28DD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t xml:space="preserve">"Рядок А більше рядка Б на " 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 xml:space="preserve">+ 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>(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>a_size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>-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>b_size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 xml:space="preserve">).to_s 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 xml:space="preserve">+ </w:t>
        </w:r>
        <w:r w:rsidRPr="004F28DD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t>" символів"</w:t>
        </w:r>
        <w:r w:rsidRPr="004F28DD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br/>
        </w:r>
        <w:r w:rsidRPr="004F28D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t>end</w:t>
        </w:r>
        <w:r w:rsidRPr="004F28D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br/>
          <w:t>if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>(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 xml:space="preserve">a_size 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 xml:space="preserve">&lt; 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>b_size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>)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br/>
          <w:t xml:space="preserve">  print </w:t>
        </w:r>
        <w:r w:rsidRPr="004F28DD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t xml:space="preserve">"Рядок B більше рядка A на " 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 xml:space="preserve">+ 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>(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>b_size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>-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>a_size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 xml:space="preserve">).to_s 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 xml:space="preserve">+ </w:t>
        </w:r>
        <w:r w:rsidRPr="004F28DD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t>"символів"</w:t>
        </w:r>
        <w:r w:rsidRPr="004F28DD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br/>
        </w:r>
        <w:r w:rsidRPr="004F28D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t>end</w:t>
        </w:r>
        <w:r w:rsidRPr="004F28D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br/>
          <w:t>if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>(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 xml:space="preserve">a_size </w:t>
        </w:r>
        <w:r w:rsidRPr="004F28DD">
          <w:rPr>
            <w:rFonts w:ascii="Courier New" w:hAnsi="Courier New" w:cs="Courier New"/>
            <w:color w:val="CC7833"/>
            <w:sz w:val="20"/>
            <w:lang w:val="en-US" w:eastAsia="en-US"/>
          </w:rPr>
          <w:t xml:space="preserve">== </w:t>
        </w:r>
        <w:r w:rsidRPr="004F28DD">
          <w:rPr>
            <w:rFonts w:ascii="Courier New" w:hAnsi="Courier New" w:cs="Courier New"/>
            <w:color w:val="0078B4"/>
            <w:sz w:val="20"/>
            <w:lang w:val="en-US" w:eastAsia="en-US"/>
          </w:rPr>
          <w:t>b_size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t>)</w:t>
        </w:r>
        <w:r w:rsidRPr="004F28DD">
          <w:rPr>
            <w:rFonts w:ascii="Courier New" w:hAnsi="Courier New" w:cs="Courier New"/>
            <w:color w:val="A9B7C6"/>
            <w:sz w:val="20"/>
            <w:lang w:val="en-US" w:eastAsia="en-US"/>
          </w:rPr>
          <w:br/>
          <w:t xml:space="preserve">  print </w:t>
        </w:r>
        <w:r w:rsidRPr="004F28DD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t>"Рядки рівні"</w:t>
        </w:r>
        <w:r w:rsidRPr="004F28DD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br/>
        </w:r>
        <w:r w:rsidRPr="004F28D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t>end</w:t>
        </w:r>
      </w:ins>
    </w:p>
    <w:p w:rsidR="00111965" w:rsidRPr="00111965" w:rsidDel="004F28DD" w:rsidRDefault="00111965" w:rsidP="00111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132" w:author="Smoker Nicoras" w:date="2016-10-10T19:35:00Z"/>
          <w:rFonts w:ascii="Courier New" w:hAnsi="Courier New" w:cs="Courier New"/>
          <w:color w:val="000000"/>
          <w:sz w:val="20"/>
          <w:lang w:val="uk-UA"/>
        </w:rPr>
      </w:pPr>
      <w:del w:id="133" w:author="Smoker Nicoras" w:date="2016-10-10T19:35:00Z">
        <w:r w:rsidRPr="00111965" w:rsidDel="004F28DD">
          <w:rPr>
            <w:rFonts w:ascii="Courier New" w:hAnsi="Courier New" w:cs="Courier New"/>
            <w:color w:val="000000"/>
            <w:sz w:val="20"/>
            <w:shd w:val="clear" w:color="auto" w:fill="E4E4FF"/>
            <w:lang w:val="uk-UA"/>
          </w:rPr>
          <w:delText>puts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 </w:delText>
        </w:r>
        <w:r w:rsidRPr="00111965" w:rsidDel="004F28DD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delText>'Please, type string:'</w:delText>
        </w:r>
        <w:r w:rsidRPr="00111965" w:rsidDel="004F28DD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br/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 xml:space="preserve">num 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>= gets.to_s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br/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 xml:space="preserve">arr 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= 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num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>.chars.to_a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br/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 xml:space="preserve">i 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= </w:delText>
        </w:r>
        <w:r w:rsidRPr="00111965" w:rsidDel="004F28DD">
          <w:rPr>
            <w:rFonts w:ascii="Courier New" w:hAnsi="Courier New" w:cs="Courier New"/>
            <w:color w:val="0000FF"/>
            <w:sz w:val="20"/>
            <w:lang w:val="uk-UA"/>
          </w:rPr>
          <w:delText>0</w:delText>
        </w:r>
        <w:r w:rsidRPr="00111965" w:rsidDel="004F28DD">
          <w:rPr>
            <w:rFonts w:ascii="Courier New" w:hAnsi="Courier New" w:cs="Courier New"/>
            <w:color w:val="0000FF"/>
            <w:sz w:val="20"/>
            <w:lang w:val="uk-UA"/>
          </w:rPr>
          <w:br/>
        </w:r>
        <w:r w:rsidRPr="00111965" w:rsidDel="004F28DD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delText xml:space="preserve">while 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 xml:space="preserve">i 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&lt; 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arr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>.size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br/>
          <w:delText xml:space="preserve">  </w:delText>
        </w:r>
        <w:r w:rsidRPr="00111965" w:rsidDel="004F28DD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delText xml:space="preserve">if 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arr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>[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i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>]==</w:delText>
        </w:r>
        <w:r w:rsidRPr="00111965" w:rsidDel="004F28DD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delText>'o'</w:delText>
        </w:r>
        <w:r w:rsidRPr="00111965" w:rsidDel="004F28DD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br/>
          <w:delText xml:space="preserve">    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arr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>[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i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>]=</w:delText>
        </w:r>
        <w:r w:rsidRPr="00111965" w:rsidDel="004F28DD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delText>' '</w:delText>
        </w:r>
        <w:r w:rsidRPr="00111965" w:rsidDel="004F28DD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br/>
          <w:delText xml:space="preserve">  </w:delText>
        </w:r>
        <w:r w:rsidRPr="00111965" w:rsidDel="004F28DD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delText>end</w:delText>
        </w:r>
        <w:r w:rsidRPr="00111965" w:rsidDel="004F28DD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br/>
          <w:delText xml:space="preserve">  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 xml:space="preserve">i 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+= </w:delText>
        </w:r>
        <w:r w:rsidRPr="00111965" w:rsidDel="004F28DD">
          <w:rPr>
            <w:rFonts w:ascii="Courier New" w:hAnsi="Courier New" w:cs="Courier New"/>
            <w:color w:val="0000FF"/>
            <w:sz w:val="20"/>
            <w:lang w:val="uk-UA"/>
          </w:rPr>
          <w:delText>1</w:delText>
        </w:r>
        <w:r w:rsidRPr="00111965" w:rsidDel="004F28DD">
          <w:rPr>
            <w:rFonts w:ascii="Courier New" w:hAnsi="Courier New" w:cs="Courier New"/>
            <w:color w:val="0000FF"/>
            <w:sz w:val="20"/>
            <w:lang w:val="uk-UA"/>
          </w:rPr>
          <w:br/>
        </w:r>
        <w:r w:rsidRPr="00111965" w:rsidDel="004F28DD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delText>end</w:delText>
        </w:r>
        <w:r w:rsidRPr="00111965" w:rsidDel="004F28DD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br/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 xml:space="preserve">num 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= 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arr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>.join(</w:delText>
        </w:r>
        <w:r w:rsidRPr="00111965" w:rsidDel="004F28DD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delText>""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>)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br/>
        </w:r>
        <w:r w:rsidRPr="00111965" w:rsidDel="004F28DD">
          <w:rPr>
            <w:rFonts w:ascii="Courier New" w:hAnsi="Courier New" w:cs="Courier New"/>
            <w:color w:val="000000"/>
            <w:sz w:val="20"/>
            <w:shd w:val="clear" w:color="auto" w:fill="E4E4FF"/>
            <w:lang w:val="uk-UA"/>
          </w:rPr>
          <w:delText>puts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 </w:delText>
        </w:r>
        <w:r w:rsidRPr="00111965" w:rsidDel="004F28DD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delText xml:space="preserve">'Result: ' </w:delText>
        </w:r>
        <w:r w:rsidRPr="00111965" w:rsidDel="004F28DD">
          <w:rPr>
            <w:rFonts w:ascii="Courier New" w:hAnsi="Courier New" w:cs="Courier New"/>
            <w:color w:val="000000"/>
            <w:sz w:val="20"/>
            <w:lang w:val="uk-UA"/>
          </w:rPr>
          <w:delText xml:space="preserve">+ </w:delText>
        </w:r>
        <w:r w:rsidRPr="00111965" w:rsidDel="004F28DD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delText>num</w:delText>
        </w:r>
      </w:del>
    </w:p>
    <w:p w:rsidR="001647F2" w:rsidRDefault="001647F2" w:rsidP="001647F2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19"/>
          <w:u w:val="single"/>
          <w:lang w:val="en-US"/>
        </w:rPr>
      </w:pPr>
      <w:r w:rsidRPr="00D4748F">
        <w:rPr>
          <w:rFonts w:ascii="Times New Roman" w:hAnsi="Times New Roman"/>
          <w:sz w:val="22"/>
          <w:szCs w:val="19"/>
          <w:u w:val="single"/>
          <w:lang w:val="uk-UA"/>
        </w:rPr>
        <w:t>Результат</w:t>
      </w:r>
    </w:p>
    <w:p w:rsidR="004F28DD" w:rsidRPr="004F28DD" w:rsidRDefault="004F28DD" w:rsidP="004F28DD">
      <w:pPr>
        <w:autoSpaceDE w:val="0"/>
        <w:autoSpaceDN w:val="0"/>
        <w:adjustRightInd w:val="0"/>
        <w:rPr>
          <w:ins w:id="134" w:author="Smoker Nicoras" w:date="2016-10-10T19:35:00Z"/>
          <w:noProof/>
          <w:sz w:val="18"/>
          <w:lang w:val="en-US"/>
        </w:rPr>
        <w:pPrChange w:id="135" w:author="Smoker Nicoras" w:date="2016-10-10T19:35:00Z">
          <w:pPr>
            <w:autoSpaceDE w:val="0"/>
            <w:autoSpaceDN w:val="0"/>
            <w:adjustRightInd w:val="0"/>
            <w:jc w:val="center"/>
          </w:pPr>
        </w:pPrChange>
      </w:pPr>
      <w:ins w:id="136" w:author="Smoker Nicoras" w:date="2016-10-10T19:35:00Z">
        <w:r w:rsidRPr="004F28DD">
          <w:rPr>
            <w:noProof/>
            <w:sz w:val="18"/>
            <w:lang w:val="en-US"/>
          </w:rPr>
          <w:t>ihn</w:t>
        </w:r>
      </w:ins>
    </w:p>
    <w:p w:rsidR="004F28DD" w:rsidRPr="004F28DD" w:rsidRDefault="004F28DD" w:rsidP="004F28DD">
      <w:pPr>
        <w:autoSpaceDE w:val="0"/>
        <w:autoSpaceDN w:val="0"/>
        <w:adjustRightInd w:val="0"/>
        <w:rPr>
          <w:ins w:id="137" w:author="Smoker Nicoras" w:date="2016-10-10T19:35:00Z"/>
          <w:noProof/>
          <w:sz w:val="18"/>
          <w:lang w:val="en-US"/>
        </w:rPr>
        <w:pPrChange w:id="138" w:author="Smoker Nicoras" w:date="2016-10-10T19:35:00Z">
          <w:pPr>
            <w:autoSpaceDE w:val="0"/>
            <w:autoSpaceDN w:val="0"/>
            <w:adjustRightInd w:val="0"/>
            <w:jc w:val="center"/>
          </w:pPr>
        </w:pPrChange>
      </w:pPr>
      <w:ins w:id="139" w:author="Smoker Nicoras" w:date="2016-10-10T19:35:00Z">
        <w:r w:rsidRPr="004F28DD">
          <w:rPr>
            <w:noProof/>
            <w:sz w:val="18"/>
            <w:lang w:val="en-US"/>
          </w:rPr>
          <w:t>,nkjb</w:t>
        </w:r>
      </w:ins>
    </w:p>
    <w:p w:rsidR="004F28DD" w:rsidRPr="004F28DD" w:rsidRDefault="004F28DD" w:rsidP="004F28DD">
      <w:pPr>
        <w:autoSpaceDE w:val="0"/>
        <w:autoSpaceDN w:val="0"/>
        <w:adjustRightInd w:val="0"/>
        <w:rPr>
          <w:ins w:id="140" w:author="Smoker Nicoras" w:date="2016-10-10T19:35:00Z"/>
          <w:noProof/>
          <w:sz w:val="18"/>
          <w:lang w:val="en-US"/>
        </w:rPr>
        <w:pPrChange w:id="141" w:author="Smoker Nicoras" w:date="2016-10-10T19:35:00Z">
          <w:pPr>
            <w:autoSpaceDE w:val="0"/>
            <w:autoSpaceDN w:val="0"/>
            <w:adjustRightInd w:val="0"/>
            <w:jc w:val="center"/>
          </w:pPr>
        </w:pPrChange>
      </w:pPr>
      <w:ins w:id="142" w:author="Smoker Nicoras" w:date="2016-10-10T19:35:00Z">
        <w:r w:rsidRPr="004F28DD">
          <w:rPr>
            <w:noProof/>
            <w:sz w:val="18"/>
            <w:lang w:val="en-US"/>
          </w:rPr>
          <w:t>j</w:t>
        </w:r>
      </w:ins>
    </w:p>
    <w:p w:rsidR="004F28DD" w:rsidRPr="004F28DD" w:rsidRDefault="004F28DD" w:rsidP="004F28DD">
      <w:pPr>
        <w:autoSpaceDE w:val="0"/>
        <w:autoSpaceDN w:val="0"/>
        <w:adjustRightInd w:val="0"/>
        <w:rPr>
          <w:ins w:id="143" w:author="Smoker Nicoras" w:date="2016-10-10T19:35:00Z"/>
          <w:noProof/>
          <w:sz w:val="18"/>
          <w:lang w:val="en-US"/>
        </w:rPr>
        <w:pPrChange w:id="144" w:author="Smoker Nicoras" w:date="2016-10-10T19:35:00Z">
          <w:pPr>
            <w:autoSpaceDE w:val="0"/>
            <w:autoSpaceDN w:val="0"/>
            <w:adjustRightInd w:val="0"/>
            <w:jc w:val="center"/>
          </w:pPr>
        </w:pPrChange>
      </w:pPr>
    </w:p>
    <w:p w:rsidR="00111965" w:rsidRPr="00111965" w:rsidDel="004F28DD" w:rsidRDefault="004F28DD" w:rsidP="004F28DD">
      <w:pPr>
        <w:autoSpaceDE w:val="0"/>
        <w:autoSpaceDN w:val="0"/>
        <w:adjustRightInd w:val="0"/>
        <w:rPr>
          <w:ins w:id="145" w:author="Вася Когут" w:date="2016-09-21T09:07:00Z"/>
          <w:del w:id="146" w:author="Smoker Nicoras" w:date="2016-10-10T19:35:00Z"/>
          <w:noProof/>
          <w:sz w:val="18"/>
          <w:lang w:val="en-US"/>
        </w:rPr>
        <w:pPrChange w:id="147" w:author="Smoker Nicoras" w:date="2016-10-10T19:35:00Z">
          <w:pPr>
            <w:autoSpaceDE w:val="0"/>
            <w:autoSpaceDN w:val="0"/>
            <w:adjustRightInd w:val="0"/>
          </w:pPr>
        </w:pPrChange>
      </w:pPr>
      <w:ins w:id="148" w:author="Smoker Nicoras" w:date="2016-10-10T19:35:00Z">
        <w:r w:rsidRPr="004F28DD">
          <w:rPr>
            <w:noProof/>
            <w:sz w:val="18"/>
            <w:lang w:val="en-US"/>
          </w:rPr>
          <w:t>Рядок А більше рядка Б на 1 символів</w:t>
        </w:r>
      </w:ins>
      <w:ins w:id="149" w:author="Вася Когут" w:date="2016-09-21T09:07:00Z">
        <w:del w:id="150" w:author="Smoker Nicoras" w:date="2016-10-10T19:35:00Z">
          <w:r w:rsidR="00111965" w:rsidRPr="00111965" w:rsidDel="004F28DD">
            <w:rPr>
              <w:noProof/>
              <w:sz w:val="18"/>
              <w:lang w:val="en-US"/>
            </w:rPr>
            <w:delText>Please, type string:</w:delText>
          </w:r>
        </w:del>
      </w:ins>
    </w:p>
    <w:p w:rsidR="00111965" w:rsidRPr="00111965" w:rsidDel="004F28DD" w:rsidRDefault="00111965" w:rsidP="004F28DD">
      <w:pPr>
        <w:autoSpaceDE w:val="0"/>
        <w:autoSpaceDN w:val="0"/>
        <w:adjustRightInd w:val="0"/>
        <w:rPr>
          <w:ins w:id="151" w:author="Вася Когут" w:date="2016-09-21T09:07:00Z"/>
          <w:del w:id="152" w:author="Smoker Nicoras" w:date="2016-10-10T19:35:00Z"/>
          <w:noProof/>
          <w:sz w:val="18"/>
          <w:lang w:val="en-US"/>
        </w:rPr>
        <w:pPrChange w:id="153" w:author="Smoker Nicoras" w:date="2016-10-10T19:35:00Z">
          <w:pPr>
            <w:autoSpaceDE w:val="0"/>
            <w:autoSpaceDN w:val="0"/>
            <w:adjustRightInd w:val="0"/>
          </w:pPr>
        </w:pPrChange>
      </w:pPr>
      <w:ins w:id="154" w:author="Вася Когут" w:date="2016-09-21T09:07:00Z">
        <w:del w:id="155" w:author="Smoker Nicoras" w:date="2016-10-10T19:35:00Z">
          <w:r w:rsidRPr="00111965" w:rsidDel="004F28DD">
            <w:rPr>
              <w:noProof/>
              <w:sz w:val="18"/>
              <w:lang w:val="en-US"/>
            </w:rPr>
            <w:delText>Hello world!!!</w:delText>
          </w:r>
        </w:del>
      </w:ins>
    </w:p>
    <w:p w:rsidR="001647F2" w:rsidRPr="001647F2" w:rsidDel="004F28DD" w:rsidRDefault="00111965" w:rsidP="004F28DD">
      <w:pPr>
        <w:autoSpaceDE w:val="0"/>
        <w:autoSpaceDN w:val="0"/>
        <w:adjustRightInd w:val="0"/>
        <w:rPr>
          <w:del w:id="156" w:author="Smoker Nicoras" w:date="2016-10-10T19:35:00Z"/>
          <w:noProof/>
          <w:sz w:val="18"/>
          <w:lang w:val="en-US"/>
        </w:rPr>
        <w:pPrChange w:id="157" w:author="Smoker Nicoras" w:date="2016-10-10T19:35:00Z">
          <w:pPr>
            <w:autoSpaceDE w:val="0"/>
            <w:autoSpaceDN w:val="0"/>
            <w:adjustRightInd w:val="0"/>
            <w:jc w:val="center"/>
          </w:pPr>
        </w:pPrChange>
      </w:pPr>
      <w:ins w:id="158" w:author="Вася Когут" w:date="2016-09-21T09:07:00Z">
        <w:del w:id="159" w:author="Smoker Nicoras" w:date="2016-10-10T19:35:00Z">
          <w:r w:rsidRPr="00111965" w:rsidDel="004F28DD">
            <w:rPr>
              <w:noProof/>
              <w:sz w:val="18"/>
              <w:lang w:val="en-US"/>
            </w:rPr>
            <w:delText>Result: Hell  w rld!!!</w:delText>
          </w:r>
        </w:del>
      </w:ins>
    </w:p>
    <w:p w:rsidR="001647F2" w:rsidRDefault="001647F2" w:rsidP="004F28DD">
      <w:pPr>
        <w:autoSpaceDE w:val="0"/>
        <w:autoSpaceDN w:val="0"/>
        <w:adjustRightInd w:val="0"/>
        <w:rPr>
          <w:noProof/>
          <w:lang w:val="uk-UA"/>
        </w:rPr>
        <w:pPrChange w:id="160" w:author="Smoker Nicoras" w:date="2016-10-10T19:35:00Z">
          <w:pPr>
            <w:autoSpaceDE w:val="0"/>
            <w:autoSpaceDN w:val="0"/>
            <w:adjustRightInd w:val="0"/>
            <w:jc w:val="center"/>
          </w:pPr>
        </w:pPrChange>
      </w:pPr>
    </w:p>
    <w:p w:rsidR="00D4748F" w:rsidRDefault="001647F2" w:rsidP="001647F2">
      <w:pPr>
        <w:autoSpaceDE w:val="0"/>
        <w:autoSpaceDN w:val="0"/>
        <w:adjustRightInd w:val="0"/>
        <w:jc w:val="center"/>
        <w:rPr>
          <w:noProof/>
          <w:lang w:val="en-US"/>
        </w:rPr>
      </w:pPr>
      <w:r>
        <w:rPr>
          <w:noProof/>
          <w:lang w:val="uk-UA"/>
        </w:rPr>
        <w:t>Завдання</w:t>
      </w:r>
      <w:r>
        <w:rPr>
          <w:noProof/>
          <w:lang w:val="en-US"/>
        </w:rPr>
        <w:t xml:space="preserve"> 4</w:t>
      </w:r>
    </w:p>
    <w:p w:rsidR="00BA28BD" w:rsidRPr="00BA28BD" w:rsidRDefault="00BA28BD" w:rsidP="00BA2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61" w:author="Smoker Nicoras" w:date="2016-10-10T19:36:00Z"/>
          <w:rFonts w:ascii="Courier New" w:hAnsi="Courier New" w:cs="Courier New"/>
          <w:color w:val="A9B7C6"/>
          <w:sz w:val="20"/>
          <w:lang w:val="en-US" w:eastAsia="en-US"/>
        </w:rPr>
      </w:pPr>
      <w:ins w:id="162" w:author="Smoker Nicoras" w:date="2016-10-10T19:36:00Z">
        <w:r w:rsidRPr="00BA28BD">
          <w:rPr>
            <w:rFonts w:ascii="Courier New" w:hAnsi="Courier New" w:cs="Courier New"/>
            <w:color w:val="A9B7C6"/>
            <w:sz w:val="20"/>
            <w:shd w:val="clear" w:color="auto" w:fill="40332B"/>
            <w:lang w:val="en-US" w:eastAsia="en-US"/>
          </w:rPr>
          <w:t>r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 xml:space="preserve"> </w:t>
        </w:r>
        <w:r w:rsidRPr="00BA28BD">
          <w:rPr>
            <w:rFonts w:ascii="Courier New" w:hAnsi="Courier New" w:cs="Courier New"/>
            <w:color w:val="CC7833"/>
            <w:sz w:val="20"/>
            <w:lang w:val="en-US" w:eastAsia="en-US"/>
          </w:rPr>
          <w:t xml:space="preserve">= 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[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-2</w:t>
        </w:r>
        <w:r w:rsidRPr="00BA28BD">
          <w:rPr>
            <w:rFonts w:ascii="Courier New" w:hAnsi="Courier New" w:cs="Courier New"/>
            <w:color w:val="CC7832"/>
            <w:sz w:val="20"/>
            <w:lang w:val="en-US" w:eastAsia="en-US"/>
          </w:rPr>
          <w:t>,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1</w:t>
        </w:r>
        <w:r w:rsidRPr="00BA28BD">
          <w:rPr>
            <w:rFonts w:ascii="Courier New" w:hAnsi="Courier New" w:cs="Courier New"/>
            <w:color w:val="CC7832"/>
            <w:sz w:val="20"/>
            <w:lang w:val="en-US" w:eastAsia="en-US"/>
          </w:rPr>
          <w:t>,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-5</w:t>
        </w:r>
        <w:r w:rsidRPr="00BA28BD">
          <w:rPr>
            <w:rFonts w:ascii="Courier New" w:hAnsi="Courier New" w:cs="Courier New"/>
            <w:color w:val="CC7832"/>
            <w:sz w:val="20"/>
            <w:lang w:val="en-US" w:eastAsia="en-US"/>
          </w:rPr>
          <w:t>,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0</w:t>
        </w:r>
        <w:r w:rsidRPr="00BA28BD">
          <w:rPr>
            <w:rFonts w:ascii="Courier New" w:hAnsi="Courier New" w:cs="Courier New"/>
            <w:color w:val="CC7832"/>
            <w:sz w:val="20"/>
            <w:lang w:val="en-US" w:eastAsia="en-US"/>
          </w:rPr>
          <w:t>,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26</w:t>
        </w:r>
        <w:r w:rsidRPr="00BA28BD">
          <w:rPr>
            <w:rFonts w:ascii="Courier New" w:hAnsi="Courier New" w:cs="Courier New"/>
            <w:color w:val="CC7832"/>
            <w:sz w:val="20"/>
            <w:lang w:val="en-US" w:eastAsia="en-US"/>
          </w:rPr>
          <w:t>,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8</w:t>
        </w:r>
        <w:r w:rsidRPr="00BA28BD">
          <w:rPr>
            <w:rFonts w:ascii="Courier New" w:hAnsi="Courier New" w:cs="Courier New"/>
            <w:color w:val="CC7832"/>
            <w:sz w:val="20"/>
            <w:lang w:val="en-US" w:eastAsia="en-US"/>
          </w:rPr>
          <w:t>,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-8</w:t>
        </w:r>
        <w:r w:rsidRPr="00BA28BD">
          <w:rPr>
            <w:rFonts w:ascii="Courier New" w:hAnsi="Courier New" w:cs="Courier New"/>
            <w:color w:val="CC7832"/>
            <w:sz w:val="20"/>
            <w:lang w:val="en-US" w:eastAsia="en-US"/>
          </w:rPr>
          <w:t>,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-1</w:t>
        </w:r>
        <w:r w:rsidRPr="00BA28BD">
          <w:rPr>
            <w:rFonts w:ascii="Courier New" w:hAnsi="Courier New" w:cs="Courier New"/>
            <w:color w:val="CC7832"/>
            <w:sz w:val="20"/>
            <w:lang w:val="en-US" w:eastAsia="en-US"/>
          </w:rPr>
          <w:t>,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3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]</w:t>
        </w:r>
        <w:r w:rsidRPr="00BA28BD">
          <w:rPr>
            <w:rFonts w:ascii="Courier New" w:hAnsi="Courier New" w:cs="Courier New"/>
            <w:color w:val="CC7832"/>
            <w:sz w:val="20"/>
            <w:lang w:val="en-US" w:eastAsia="en-US"/>
          </w:rPr>
          <w:t>;</w:t>
        </w:r>
        <w:r w:rsidRPr="00BA28BD">
          <w:rPr>
            <w:rFonts w:ascii="Courier New" w:hAnsi="Courier New" w:cs="Courier New"/>
            <w:color w:val="CC7832"/>
            <w:sz w:val="20"/>
            <w:lang w:val="en-US" w:eastAsia="en-US"/>
          </w:rPr>
          <w:br/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z</w:t>
        </w:r>
        <w:r w:rsidRPr="00BA28BD">
          <w:rPr>
            <w:rFonts w:ascii="Courier New" w:hAnsi="Courier New" w:cs="Courier New"/>
            <w:color w:val="CC7833"/>
            <w:sz w:val="20"/>
            <w:lang w:val="en-US" w:eastAsia="en-US"/>
          </w:rPr>
          <w:t>=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[]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BA28B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t xml:space="preserve">for </w:t>
        </w:r>
        <w:r w:rsidRPr="00BA28BD">
          <w:rPr>
            <w:rFonts w:ascii="Courier New" w:hAnsi="Courier New" w:cs="Courier New"/>
            <w:i/>
            <w:iCs/>
            <w:color w:val="9876AA"/>
            <w:sz w:val="20"/>
            <w:lang w:val="en-US" w:eastAsia="en-US"/>
          </w:rPr>
          <w:t xml:space="preserve">i </w:t>
        </w:r>
        <w:r w:rsidRPr="00BA28B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t xml:space="preserve">in 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0</w:t>
        </w:r>
        <w:r w:rsidRPr="00BA28BD">
          <w:rPr>
            <w:rFonts w:ascii="Courier New" w:hAnsi="Courier New" w:cs="Courier New"/>
            <w:color w:val="CC7833"/>
            <w:sz w:val="20"/>
            <w:lang w:val="en-US" w:eastAsia="en-US"/>
          </w:rPr>
          <w:t>..</w:t>
        </w:r>
        <w:r w:rsidRPr="00BA28BD">
          <w:rPr>
            <w:rFonts w:ascii="Courier New" w:hAnsi="Courier New" w:cs="Courier New"/>
            <w:color w:val="A9B7C6"/>
            <w:sz w:val="20"/>
            <w:shd w:val="clear" w:color="auto" w:fill="344134"/>
            <w:lang w:val="en-US" w:eastAsia="en-US"/>
          </w:rPr>
          <w:t>r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.size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br/>
          <w:t xml:space="preserve">  </w:t>
        </w:r>
        <w:r w:rsidRPr="00BA28B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t>if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(</w:t>
        </w:r>
        <w:r w:rsidRPr="00BA28BD">
          <w:rPr>
            <w:rFonts w:ascii="Courier New" w:hAnsi="Courier New" w:cs="Courier New"/>
            <w:color w:val="A9B7C6"/>
            <w:sz w:val="20"/>
            <w:shd w:val="clear" w:color="auto" w:fill="344134"/>
            <w:lang w:val="en-US" w:eastAsia="en-US"/>
          </w:rPr>
          <w:t>r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[</w:t>
        </w:r>
        <w:r w:rsidRPr="00BA28BD">
          <w:rPr>
            <w:rFonts w:ascii="Courier New" w:hAnsi="Courier New" w:cs="Courier New"/>
            <w:i/>
            <w:iCs/>
            <w:color w:val="9876AA"/>
            <w:sz w:val="20"/>
            <w:lang w:val="en-US" w:eastAsia="en-US"/>
          </w:rPr>
          <w:t>i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].to_i</w:t>
        </w:r>
        <w:r w:rsidRPr="00BA28BD">
          <w:rPr>
            <w:rFonts w:ascii="Courier New" w:hAnsi="Courier New" w:cs="Courier New"/>
            <w:color w:val="CC7833"/>
            <w:sz w:val="20"/>
            <w:lang w:val="en-US" w:eastAsia="en-US"/>
          </w:rPr>
          <w:t>&lt;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0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)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br/>
          <w:t xml:space="preserve">    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z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.unshift(</w:t>
        </w:r>
        <w:r w:rsidRPr="00BA28BD">
          <w:rPr>
            <w:rFonts w:ascii="Courier New" w:hAnsi="Courier New" w:cs="Courier New"/>
            <w:color w:val="A9B7C6"/>
            <w:sz w:val="20"/>
            <w:shd w:val="clear" w:color="auto" w:fill="344134"/>
            <w:lang w:val="en-US" w:eastAsia="en-US"/>
          </w:rPr>
          <w:t>r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[</w:t>
        </w:r>
        <w:r w:rsidRPr="00BA28BD">
          <w:rPr>
            <w:rFonts w:ascii="Courier New" w:hAnsi="Courier New" w:cs="Courier New"/>
            <w:i/>
            <w:iCs/>
            <w:color w:val="9876AA"/>
            <w:sz w:val="20"/>
            <w:lang w:val="en-US" w:eastAsia="en-US"/>
          </w:rPr>
          <w:t>i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])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br/>
          <w:t xml:space="preserve">  </w:t>
        </w:r>
        <w:r w:rsidRPr="00BA28B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t>else</w:t>
        </w:r>
        <w:r w:rsidRPr="00BA28B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br/>
          <w:t xml:space="preserve">    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z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.push(</w:t>
        </w:r>
        <w:r w:rsidRPr="00BA28BD">
          <w:rPr>
            <w:rFonts w:ascii="Courier New" w:hAnsi="Courier New" w:cs="Courier New"/>
            <w:color w:val="A9B7C6"/>
            <w:sz w:val="20"/>
            <w:shd w:val="clear" w:color="auto" w:fill="344134"/>
            <w:lang w:val="en-US" w:eastAsia="en-US"/>
          </w:rPr>
          <w:t>r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[</w:t>
        </w:r>
        <w:r w:rsidRPr="00BA28BD">
          <w:rPr>
            <w:rFonts w:ascii="Courier New" w:hAnsi="Courier New" w:cs="Courier New"/>
            <w:i/>
            <w:iCs/>
            <w:color w:val="9876AA"/>
            <w:sz w:val="20"/>
            <w:lang w:val="en-US" w:eastAsia="en-US"/>
          </w:rPr>
          <w:t>i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])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br/>
          <w:t xml:space="preserve">    </w:t>
        </w:r>
        <w:r w:rsidRPr="00BA28B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t>end</w:t>
        </w:r>
        <w:r w:rsidRPr="00BA28B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br/>
          <w:t xml:space="preserve">  end</w:t>
        </w:r>
        <w:r w:rsidRPr="00BA28B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br/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 xml:space="preserve">puts 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z</w:t>
        </w:r>
      </w:ins>
    </w:p>
    <w:p w:rsidR="00111965" w:rsidRPr="00111965" w:rsidDel="00BA28BD" w:rsidRDefault="00111965" w:rsidP="00111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63" w:author="Вася Когут" w:date="2016-09-21T09:07:00Z"/>
          <w:del w:id="164" w:author="Smoker Nicoras" w:date="2016-10-10T19:36:00Z"/>
          <w:rFonts w:ascii="Courier New" w:hAnsi="Courier New" w:cs="Courier New"/>
          <w:color w:val="000000"/>
          <w:sz w:val="20"/>
          <w:lang w:val="uk-UA"/>
        </w:rPr>
      </w:pPr>
      <w:ins w:id="165" w:author="Вася Когут" w:date="2016-09-21T09:07:00Z">
        <w:del w:id="166" w:author="Smoker Nicoras" w:date="2016-10-10T19:36:00Z">
          <w:r w:rsidRPr="00111965" w:rsidDel="00BA28BD">
            <w:rPr>
              <w:rFonts w:ascii="Courier New" w:hAnsi="Courier New" w:cs="Courier New"/>
              <w:color w:val="000000"/>
              <w:sz w:val="20"/>
              <w:shd w:val="clear" w:color="auto" w:fill="E4E4FF"/>
              <w:lang w:val="uk-UA"/>
            </w:rPr>
            <w:delText>puts</w:delText>
          </w:r>
          <w:r w:rsidRPr="00111965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 xml:space="preserve"> </w:delText>
          </w:r>
          <w:r w:rsidRPr="00111965" w:rsidDel="00BA28BD">
            <w:rPr>
              <w:rFonts w:ascii="Courier New" w:hAnsi="Courier New" w:cs="Courier New"/>
              <w:b/>
              <w:bCs/>
              <w:color w:val="008000"/>
              <w:sz w:val="20"/>
              <w:lang w:val="uk-UA"/>
            </w:rPr>
            <w:delText>"Enter a list of numbers"</w:delText>
          </w:r>
          <w:r w:rsidRPr="00111965" w:rsidDel="00BA28BD">
            <w:rPr>
              <w:rFonts w:ascii="Courier New" w:hAnsi="Courier New" w:cs="Courier New"/>
              <w:b/>
              <w:bCs/>
              <w:color w:val="008000"/>
              <w:sz w:val="20"/>
              <w:lang w:val="uk-UA"/>
            </w:rPr>
            <w:br/>
          </w:r>
          <w:r w:rsidRPr="00111965" w:rsidDel="00BA28BD">
            <w:rPr>
              <w:rFonts w:ascii="Courier New" w:hAnsi="Courier New" w:cs="Courier New"/>
              <w:b/>
              <w:bCs/>
              <w:color w:val="008000"/>
              <w:sz w:val="20"/>
              <w:lang w:val="uk-UA"/>
            </w:rPr>
            <w:br/>
          </w:r>
          <w:r w:rsidRPr="00111965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 xml:space="preserve">list </w:delText>
          </w:r>
          <w:r w:rsidRPr="00111965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 xml:space="preserve">= gets   </w:delText>
          </w:r>
          <w:r w:rsidRPr="00111965" w:rsidDel="00BA28BD">
            <w:rPr>
              <w:rFonts w:ascii="Courier New" w:hAnsi="Courier New" w:cs="Courier New"/>
              <w:i/>
              <w:iCs/>
              <w:color w:val="808080"/>
              <w:sz w:val="20"/>
              <w:lang w:val="uk-UA"/>
            </w:rPr>
            <w:delText xml:space="preserve"># Input something like </w:delText>
          </w:r>
          <w:r w:rsidRPr="00111965" w:rsidDel="00BA28BD">
            <w:rPr>
              <w:rFonts w:ascii="Courier New" w:hAnsi="Courier New" w:cs="Courier New"/>
              <w:b/>
              <w:bCs/>
              <w:i/>
              <w:iCs/>
              <w:color w:val="808080"/>
              <w:sz w:val="20"/>
              <w:lang w:val="uk-UA"/>
            </w:rPr>
            <w:delText xml:space="preserve">"1 2 3 4" </w:delText>
          </w:r>
          <w:r w:rsidRPr="00111965" w:rsidDel="00BA28BD">
            <w:rPr>
              <w:rFonts w:ascii="Courier New" w:hAnsi="Courier New" w:cs="Courier New"/>
              <w:i/>
              <w:iCs/>
              <w:color w:val="808080"/>
              <w:sz w:val="20"/>
              <w:lang w:val="uk-UA"/>
            </w:rPr>
            <w:delText xml:space="preserve">or </w:delText>
          </w:r>
          <w:r w:rsidRPr="00111965" w:rsidDel="00BA28BD">
            <w:rPr>
              <w:rFonts w:ascii="Courier New" w:hAnsi="Courier New" w:cs="Courier New"/>
              <w:b/>
              <w:bCs/>
              <w:i/>
              <w:iCs/>
              <w:color w:val="808080"/>
              <w:sz w:val="20"/>
              <w:lang w:val="uk-UA"/>
            </w:rPr>
            <w:delText>"3, 5, 6, 1"</w:delText>
          </w:r>
          <w:r w:rsidRPr="00111965" w:rsidDel="00BA28BD">
            <w:rPr>
              <w:rFonts w:ascii="Courier New" w:hAnsi="Courier New" w:cs="Courier New"/>
              <w:b/>
              <w:bCs/>
              <w:i/>
              <w:iCs/>
              <w:color w:val="808080"/>
              <w:sz w:val="20"/>
              <w:lang w:val="uk-UA"/>
            </w:rPr>
            <w:br/>
          </w:r>
          <w:r w:rsidRPr="00111965" w:rsidDel="00BA28BD">
            <w:rPr>
              <w:rFonts w:ascii="Courier New" w:hAnsi="Courier New" w:cs="Courier New"/>
              <w:b/>
              <w:bCs/>
              <w:i/>
              <w:iCs/>
              <w:color w:val="808080"/>
              <w:sz w:val="20"/>
              <w:lang w:val="uk-UA"/>
            </w:rPr>
            <w:br/>
          </w:r>
          <w:r w:rsidRPr="00111965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 xml:space="preserve">min </w:delText>
          </w:r>
          <w:r w:rsidRPr="00111965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 xml:space="preserve">= </w:delText>
          </w:r>
          <w:r w:rsidRPr="00111965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>list</w:delText>
          </w:r>
          <w:r w:rsidRPr="00111965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.split.map(&amp;</w:delText>
          </w:r>
          <w:r w:rsidRPr="00111965" w:rsidDel="00BA28BD">
            <w:rPr>
              <w:rFonts w:ascii="Courier New" w:hAnsi="Courier New" w:cs="Courier New"/>
              <w:b/>
              <w:bCs/>
              <w:color w:val="660E7A"/>
              <w:sz w:val="20"/>
              <w:lang w:val="uk-UA"/>
            </w:rPr>
            <w:delText>:to_i</w:delText>
          </w:r>
          <w:r w:rsidRPr="00111965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).min</w:delText>
          </w:r>
          <w:r w:rsidRPr="00111965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br/>
          </w:r>
          <w:r w:rsidRPr="00111965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br/>
          </w:r>
          <w:r w:rsidRPr="00111965" w:rsidDel="00BA28BD">
            <w:rPr>
              <w:rFonts w:ascii="Courier New" w:hAnsi="Courier New" w:cs="Courier New"/>
              <w:color w:val="000000"/>
              <w:sz w:val="20"/>
              <w:shd w:val="clear" w:color="auto" w:fill="E4E4FF"/>
              <w:lang w:val="uk-UA"/>
            </w:rPr>
            <w:delText>puts</w:delText>
          </w:r>
          <w:r w:rsidRPr="00111965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 xml:space="preserve"> </w:delText>
          </w:r>
          <w:r w:rsidRPr="00111965" w:rsidDel="00BA28BD">
            <w:rPr>
              <w:rFonts w:ascii="Courier New" w:hAnsi="Courier New" w:cs="Courier New"/>
              <w:b/>
              <w:bCs/>
              <w:color w:val="008000"/>
              <w:sz w:val="20"/>
              <w:lang w:val="uk-UA"/>
            </w:rPr>
            <w:delText xml:space="preserve">"The minimal number is: </w:delText>
          </w:r>
          <w:r w:rsidRPr="00111965" w:rsidDel="00BA28BD">
            <w:rPr>
              <w:rFonts w:ascii="Courier New" w:hAnsi="Courier New" w:cs="Courier New"/>
              <w:color w:val="000000"/>
              <w:sz w:val="20"/>
              <w:shd w:val="clear" w:color="auto" w:fill="EBEBEB"/>
              <w:lang w:val="uk-UA"/>
            </w:rPr>
            <w:delText>#{</w:delText>
          </w:r>
          <w:r w:rsidRPr="00111965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>min</w:delText>
          </w:r>
          <w:r w:rsidRPr="00111965" w:rsidDel="00BA28BD">
            <w:rPr>
              <w:rFonts w:ascii="Courier New" w:hAnsi="Courier New" w:cs="Courier New"/>
              <w:color w:val="000000"/>
              <w:sz w:val="20"/>
              <w:shd w:val="clear" w:color="auto" w:fill="EBEBEB"/>
              <w:lang w:val="uk-UA"/>
            </w:rPr>
            <w:delText>}</w:delText>
          </w:r>
          <w:r w:rsidRPr="00111965" w:rsidDel="00BA28BD">
            <w:rPr>
              <w:rFonts w:ascii="Courier New" w:hAnsi="Courier New" w:cs="Courier New"/>
              <w:b/>
              <w:bCs/>
              <w:color w:val="008000"/>
              <w:sz w:val="20"/>
              <w:lang w:val="uk-UA"/>
            </w:rPr>
            <w:delText>"</w:delText>
          </w:r>
        </w:del>
      </w:ins>
    </w:p>
    <w:p w:rsidR="002C534C" w:rsidRPr="002C534C" w:rsidDel="00111965" w:rsidRDefault="002C534C" w:rsidP="002C534C">
      <w:pPr>
        <w:autoSpaceDE w:val="0"/>
        <w:autoSpaceDN w:val="0"/>
        <w:adjustRightInd w:val="0"/>
        <w:rPr>
          <w:del w:id="167" w:author="Вася Когут" w:date="2016-09-21T09:07:00Z"/>
          <w:noProof/>
          <w:sz w:val="20"/>
          <w:lang w:val="en-US"/>
        </w:rPr>
      </w:pPr>
      <w:del w:id="168" w:author="Вася Когут" w:date="2016-09-21T09:07:00Z">
        <w:r w:rsidRPr="002C534C" w:rsidDel="00111965">
          <w:rPr>
            <w:noProof/>
            <w:sz w:val="20"/>
            <w:lang w:val="en-US"/>
          </w:rPr>
          <w:delText>my_array=[1,3,12,10,4,22]</w:delText>
        </w:r>
      </w:del>
    </w:p>
    <w:p w:rsidR="002C534C" w:rsidRPr="002C534C" w:rsidDel="00111965" w:rsidRDefault="002C534C" w:rsidP="002C534C">
      <w:pPr>
        <w:autoSpaceDE w:val="0"/>
        <w:autoSpaceDN w:val="0"/>
        <w:adjustRightInd w:val="0"/>
        <w:rPr>
          <w:del w:id="169" w:author="Вася Когут" w:date="2016-09-21T09:07:00Z"/>
          <w:noProof/>
          <w:sz w:val="20"/>
          <w:lang w:val="en-US"/>
        </w:rPr>
      </w:pPr>
      <w:del w:id="170" w:author="Вася Когут" w:date="2016-09-21T09:07:00Z">
        <w:r w:rsidRPr="002C534C" w:rsidDel="00111965">
          <w:rPr>
            <w:noProof/>
            <w:sz w:val="20"/>
            <w:lang w:val="en-US"/>
          </w:rPr>
          <w:delText>puts my_array.join(", ")</w:delText>
        </w:r>
      </w:del>
    </w:p>
    <w:p w:rsidR="002C534C" w:rsidRPr="002C534C" w:rsidDel="00111965" w:rsidRDefault="002C534C" w:rsidP="002C534C">
      <w:pPr>
        <w:autoSpaceDE w:val="0"/>
        <w:autoSpaceDN w:val="0"/>
        <w:adjustRightInd w:val="0"/>
        <w:rPr>
          <w:del w:id="171" w:author="Вася Когут" w:date="2016-09-21T09:07:00Z"/>
          <w:noProof/>
          <w:sz w:val="20"/>
          <w:lang w:val="en-US"/>
        </w:rPr>
      </w:pPr>
      <w:del w:id="172" w:author="Вася Когут" w:date="2016-09-21T09:07:00Z">
        <w:r w:rsidRPr="002C534C" w:rsidDel="00111965">
          <w:rPr>
            <w:noProof/>
            <w:sz w:val="20"/>
            <w:lang w:val="en-US"/>
          </w:rPr>
          <w:delText>b=my_array.min</w:delText>
        </w:r>
      </w:del>
    </w:p>
    <w:p w:rsidR="002C534C" w:rsidRPr="002C534C" w:rsidDel="00111965" w:rsidRDefault="002C534C" w:rsidP="002C534C">
      <w:pPr>
        <w:autoSpaceDE w:val="0"/>
        <w:autoSpaceDN w:val="0"/>
        <w:adjustRightInd w:val="0"/>
        <w:rPr>
          <w:del w:id="173" w:author="Вася Когут" w:date="2016-09-21T09:07:00Z"/>
          <w:noProof/>
          <w:sz w:val="20"/>
          <w:lang w:val="en-US"/>
        </w:rPr>
      </w:pPr>
      <w:del w:id="174" w:author="Вася Когут" w:date="2016-09-21T09:07:00Z">
        <w:r w:rsidRPr="002C534C" w:rsidDel="00111965">
          <w:rPr>
            <w:noProof/>
            <w:sz w:val="20"/>
            <w:lang w:val="en-US"/>
          </w:rPr>
          <w:delText>c=my_array.max</w:delText>
        </w:r>
      </w:del>
    </w:p>
    <w:p w:rsidR="002C534C" w:rsidRPr="002C534C" w:rsidDel="00111965" w:rsidRDefault="002C534C" w:rsidP="002C534C">
      <w:pPr>
        <w:autoSpaceDE w:val="0"/>
        <w:autoSpaceDN w:val="0"/>
        <w:adjustRightInd w:val="0"/>
        <w:rPr>
          <w:del w:id="175" w:author="Вася Когут" w:date="2016-09-21T09:07:00Z"/>
          <w:noProof/>
          <w:sz w:val="20"/>
          <w:lang w:val="en-US"/>
        </w:rPr>
      </w:pPr>
      <w:del w:id="176" w:author="Вася Когут" w:date="2016-09-21T09:07:00Z">
        <w:r w:rsidRPr="002C534C" w:rsidDel="00111965">
          <w:rPr>
            <w:noProof/>
            <w:sz w:val="20"/>
            <w:lang w:val="en-US"/>
          </w:rPr>
          <w:delText>a=my_array.index(b)</w:delText>
        </w:r>
      </w:del>
    </w:p>
    <w:p w:rsidR="002C534C" w:rsidRPr="002C534C" w:rsidDel="00111965" w:rsidRDefault="002C534C" w:rsidP="002C534C">
      <w:pPr>
        <w:autoSpaceDE w:val="0"/>
        <w:autoSpaceDN w:val="0"/>
        <w:adjustRightInd w:val="0"/>
        <w:rPr>
          <w:del w:id="177" w:author="Вася Когут" w:date="2016-09-21T09:07:00Z"/>
          <w:noProof/>
          <w:sz w:val="20"/>
          <w:lang w:val="en-US"/>
        </w:rPr>
      </w:pPr>
      <w:del w:id="178" w:author="Вася Когут" w:date="2016-09-21T09:07:00Z">
        <w:r w:rsidRPr="002C534C" w:rsidDel="00111965">
          <w:rPr>
            <w:noProof/>
            <w:sz w:val="20"/>
            <w:lang w:val="en-US"/>
          </w:rPr>
          <w:delText>d=my_array.index(c)</w:delText>
        </w:r>
      </w:del>
    </w:p>
    <w:p w:rsidR="002C534C" w:rsidRPr="002C534C" w:rsidDel="00111965" w:rsidRDefault="002C534C" w:rsidP="002C534C">
      <w:pPr>
        <w:autoSpaceDE w:val="0"/>
        <w:autoSpaceDN w:val="0"/>
        <w:adjustRightInd w:val="0"/>
        <w:rPr>
          <w:del w:id="179" w:author="Вася Когут" w:date="2016-09-21T09:07:00Z"/>
          <w:noProof/>
          <w:sz w:val="20"/>
          <w:lang w:val="en-US"/>
        </w:rPr>
      </w:pPr>
      <w:del w:id="180" w:author="Вася Когут" w:date="2016-09-21T09:07:00Z">
        <w:r w:rsidRPr="002C534C" w:rsidDel="00111965">
          <w:rPr>
            <w:noProof/>
            <w:sz w:val="20"/>
            <w:lang w:val="en-US"/>
          </w:rPr>
          <w:delText>my_array[a+1..d-1]=my_array[a+1..d-1].reverse</w:delText>
        </w:r>
      </w:del>
    </w:p>
    <w:p w:rsidR="002C534C" w:rsidRPr="002C534C" w:rsidDel="00111965" w:rsidRDefault="002C534C" w:rsidP="002C534C">
      <w:pPr>
        <w:autoSpaceDE w:val="0"/>
        <w:autoSpaceDN w:val="0"/>
        <w:adjustRightInd w:val="0"/>
        <w:rPr>
          <w:del w:id="181" w:author="Вася Когут" w:date="2016-09-21T09:07:00Z"/>
          <w:noProof/>
          <w:sz w:val="20"/>
          <w:lang w:val="en-US"/>
        </w:rPr>
      </w:pPr>
      <w:del w:id="182" w:author="Вася Когут" w:date="2016-09-21T09:07:00Z">
        <w:r w:rsidRPr="002C534C" w:rsidDel="00111965">
          <w:rPr>
            <w:noProof/>
            <w:sz w:val="20"/>
            <w:lang w:val="en-US"/>
          </w:rPr>
          <w:delText>puts "За умовою: -&gt;"</w:delText>
        </w:r>
      </w:del>
    </w:p>
    <w:p w:rsidR="001647F2" w:rsidRPr="001647F2" w:rsidDel="00111965" w:rsidRDefault="002C534C" w:rsidP="002C534C">
      <w:pPr>
        <w:autoSpaceDE w:val="0"/>
        <w:autoSpaceDN w:val="0"/>
        <w:adjustRightInd w:val="0"/>
        <w:rPr>
          <w:del w:id="183" w:author="Вася Когут" w:date="2016-09-21T09:07:00Z"/>
          <w:rFonts w:ascii="Consolas" w:hAnsi="Consolas" w:cs="Consolas"/>
          <w:sz w:val="19"/>
          <w:szCs w:val="19"/>
          <w:lang w:val="en-US"/>
        </w:rPr>
      </w:pPr>
      <w:del w:id="184" w:author="Вася Когут" w:date="2016-09-21T09:07:00Z">
        <w:r w:rsidRPr="002C534C" w:rsidDel="00111965">
          <w:rPr>
            <w:noProof/>
            <w:sz w:val="20"/>
            <w:lang w:val="en-US"/>
          </w:rPr>
          <w:delText>puts my_array.join(", ")</w:delText>
        </w:r>
      </w:del>
    </w:p>
    <w:p w:rsidR="00264B24" w:rsidRDefault="00264B24" w:rsidP="00264B24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19"/>
          <w:u w:val="single"/>
          <w:lang w:val="en-US"/>
        </w:rPr>
      </w:pPr>
      <w:r w:rsidRPr="00D4748F">
        <w:rPr>
          <w:rFonts w:ascii="Times New Roman" w:hAnsi="Times New Roman"/>
          <w:sz w:val="22"/>
          <w:szCs w:val="19"/>
          <w:u w:val="single"/>
          <w:lang w:val="uk-UA"/>
        </w:rPr>
        <w:t>Результат</w:t>
      </w:r>
    </w:p>
    <w:p w:rsidR="00D4748F" w:rsidRPr="00BA28BD" w:rsidDel="00111965" w:rsidRDefault="00F217F7" w:rsidP="00BA28BD">
      <w:pPr>
        <w:autoSpaceDE w:val="0"/>
        <w:autoSpaceDN w:val="0"/>
        <w:adjustRightInd w:val="0"/>
        <w:rPr>
          <w:del w:id="185" w:author="Вася Когут" w:date="2016-09-21T09:07:00Z"/>
          <w:rFonts w:ascii="Consolas" w:hAnsi="Consolas" w:cs="Consolas"/>
          <w:sz w:val="24"/>
          <w:szCs w:val="24"/>
          <w:highlight w:val="white"/>
          <w:lang w:val="uk-UA"/>
          <w:rPrChange w:id="186" w:author="Smoker Nicoras" w:date="2016-10-10T19:38:00Z">
            <w:rPr>
              <w:del w:id="187" w:author="Вася Когут" w:date="2016-09-21T09:07:00Z"/>
              <w:rFonts w:ascii="Consolas" w:hAnsi="Consolas" w:cs="Consolas"/>
              <w:sz w:val="19"/>
              <w:szCs w:val="19"/>
              <w:highlight w:val="white"/>
              <w:lang w:val="uk-UA"/>
            </w:rPr>
          </w:rPrChange>
        </w:rPr>
        <w:pPrChange w:id="188" w:author="Smoker Nicoras" w:date="2016-10-10T19:38:00Z">
          <w:pPr>
            <w:autoSpaceDE w:val="0"/>
            <w:autoSpaceDN w:val="0"/>
            <w:adjustRightInd w:val="0"/>
          </w:pPr>
        </w:pPrChange>
      </w:pPr>
      <w:del w:id="189" w:author="Вася Когут" w:date="2016-09-21T09:07:00Z">
        <w:r w:rsidRPr="00BA28BD">
          <w:rPr>
            <w:noProof/>
            <w:sz w:val="24"/>
            <w:szCs w:val="24"/>
            <w:lang w:val="uk-UA"/>
            <w:rPrChange w:id="190" w:author="Smoker Nicoras" w:date="2016-10-10T19:38:00Z">
              <w:rPr>
                <w:noProof/>
                <w:lang w:val="uk-UA"/>
              </w:rPr>
            </w:rPrChange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41" type="#_x0000_t75" style="width:319.5pt;height:47.25pt;visibility:visible;mso-wrap-style:square">
              <v:imagedata r:id="rId7" o:title="" croptop="49006f" cropbottom="6029f" cropleft="788f" cropright="28777f"/>
            </v:shape>
          </w:pict>
        </w:r>
      </w:del>
    </w:p>
    <w:p w:rsidR="00BA28BD" w:rsidRPr="00BA28BD" w:rsidRDefault="00BA28BD" w:rsidP="00BA28BD">
      <w:pPr>
        <w:autoSpaceDE w:val="0"/>
        <w:autoSpaceDN w:val="0"/>
        <w:adjustRightInd w:val="0"/>
        <w:rPr>
          <w:ins w:id="191" w:author="Smoker Nicoras" w:date="2016-10-10T19:38:00Z"/>
          <w:noProof/>
          <w:sz w:val="24"/>
          <w:szCs w:val="24"/>
          <w:lang w:val="uk-UA"/>
          <w:rPrChange w:id="192" w:author="Smoker Nicoras" w:date="2016-10-10T19:38:00Z">
            <w:rPr>
              <w:ins w:id="193" w:author="Smoker Nicoras" w:date="2016-10-10T19:38:00Z"/>
              <w:noProof/>
              <w:lang w:val="uk-UA"/>
            </w:rPr>
          </w:rPrChange>
        </w:rPr>
        <w:pPrChange w:id="194" w:author="Smoker Nicoras" w:date="2016-10-10T19:38:00Z">
          <w:pPr>
            <w:autoSpaceDE w:val="0"/>
            <w:autoSpaceDN w:val="0"/>
            <w:adjustRightInd w:val="0"/>
            <w:jc w:val="center"/>
          </w:pPr>
        </w:pPrChange>
      </w:pPr>
      <w:ins w:id="195" w:author="Smoker Nicoras" w:date="2016-10-10T19:38:00Z">
        <w:r w:rsidRPr="00BA28BD">
          <w:rPr>
            <w:noProof/>
            <w:sz w:val="24"/>
            <w:szCs w:val="24"/>
            <w:lang w:val="uk-UA"/>
            <w:rPrChange w:id="196" w:author="Smoker Nicoras" w:date="2016-10-10T19:38:00Z">
              <w:rPr>
                <w:noProof/>
                <w:lang w:val="uk-UA"/>
              </w:rPr>
            </w:rPrChange>
          </w:rPr>
          <w:t>3</w:t>
        </w:r>
      </w:ins>
    </w:p>
    <w:p w:rsidR="00BA28BD" w:rsidRPr="00BA28BD" w:rsidRDefault="00BA28BD" w:rsidP="00BA28BD">
      <w:pPr>
        <w:autoSpaceDE w:val="0"/>
        <w:autoSpaceDN w:val="0"/>
        <w:adjustRightInd w:val="0"/>
        <w:rPr>
          <w:ins w:id="197" w:author="Smoker Nicoras" w:date="2016-10-10T19:38:00Z"/>
          <w:noProof/>
          <w:sz w:val="24"/>
          <w:szCs w:val="24"/>
          <w:lang w:val="uk-UA"/>
          <w:rPrChange w:id="198" w:author="Smoker Nicoras" w:date="2016-10-10T19:38:00Z">
            <w:rPr>
              <w:ins w:id="199" w:author="Smoker Nicoras" w:date="2016-10-10T19:38:00Z"/>
              <w:noProof/>
              <w:lang w:val="uk-UA"/>
            </w:rPr>
          </w:rPrChange>
        </w:rPr>
        <w:pPrChange w:id="200" w:author="Smoker Nicoras" w:date="2016-10-10T19:38:00Z">
          <w:pPr>
            <w:autoSpaceDE w:val="0"/>
            <w:autoSpaceDN w:val="0"/>
            <w:adjustRightInd w:val="0"/>
            <w:jc w:val="center"/>
          </w:pPr>
        </w:pPrChange>
      </w:pPr>
      <w:ins w:id="201" w:author="Smoker Nicoras" w:date="2016-10-10T19:38:00Z">
        <w:r w:rsidRPr="00BA28BD">
          <w:rPr>
            <w:noProof/>
            <w:sz w:val="24"/>
            <w:szCs w:val="24"/>
            <w:lang w:val="uk-UA"/>
            <w:rPrChange w:id="202" w:author="Smoker Nicoras" w:date="2016-10-10T19:38:00Z">
              <w:rPr>
                <w:noProof/>
                <w:lang w:val="uk-UA"/>
              </w:rPr>
            </w:rPrChange>
          </w:rPr>
          <w:t>8</w:t>
        </w:r>
      </w:ins>
    </w:p>
    <w:p w:rsidR="00BA28BD" w:rsidRPr="00BA28BD" w:rsidRDefault="00BA28BD" w:rsidP="00BA28BD">
      <w:pPr>
        <w:autoSpaceDE w:val="0"/>
        <w:autoSpaceDN w:val="0"/>
        <w:adjustRightInd w:val="0"/>
        <w:rPr>
          <w:ins w:id="203" w:author="Smoker Nicoras" w:date="2016-10-10T19:38:00Z"/>
          <w:noProof/>
          <w:sz w:val="24"/>
          <w:szCs w:val="24"/>
          <w:lang w:val="uk-UA"/>
          <w:rPrChange w:id="204" w:author="Smoker Nicoras" w:date="2016-10-10T19:38:00Z">
            <w:rPr>
              <w:ins w:id="205" w:author="Smoker Nicoras" w:date="2016-10-10T19:38:00Z"/>
              <w:noProof/>
              <w:lang w:val="uk-UA"/>
            </w:rPr>
          </w:rPrChange>
        </w:rPr>
        <w:pPrChange w:id="206" w:author="Smoker Nicoras" w:date="2016-10-10T19:38:00Z">
          <w:pPr>
            <w:autoSpaceDE w:val="0"/>
            <w:autoSpaceDN w:val="0"/>
            <w:adjustRightInd w:val="0"/>
            <w:jc w:val="center"/>
          </w:pPr>
        </w:pPrChange>
      </w:pPr>
      <w:ins w:id="207" w:author="Smoker Nicoras" w:date="2016-10-10T19:38:00Z">
        <w:r w:rsidRPr="00BA28BD">
          <w:rPr>
            <w:noProof/>
            <w:sz w:val="24"/>
            <w:szCs w:val="24"/>
            <w:lang w:val="uk-UA"/>
            <w:rPrChange w:id="208" w:author="Smoker Nicoras" w:date="2016-10-10T19:38:00Z">
              <w:rPr>
                <w:noProof/>
                <w:lang w:val="uk-UA"/>
              </w:rPr>
            </w:rPrChange>
          </w:rPr>
          <w:t>26</w:t>
        </w:r>
      </w:ins>
    </w:p>
    <w:p w:rsidR="00BA28BD" w:rsidRPr="00BA28BD" w:rsidRDefault="00BA28BD" w:rsidP="00BA28BD">
      <w:pPr>
        <w:autoSpaceDE w:val="0"/>
        <w:autoSpaceDN w:val="0"/>
        <w:adjustRightInd w:val="0"/>
        <w:rPr>
          <w:ins w:id="209" w:author="Smoker Nicoras" w:date="2016-10-10T19:38:00Z"/>
          <w:noProof/>
          <w:sz w:val="24"/>
          <w:szCs w:val="24"/>
          <w:lang w:val="uk-UA"/>
          <w:rPrChange w:id="210" w:author="Smoker Nicoras" w:date="2016-10-10T19:38:00Z">
            <w:rPr>
              <w:ins w:id="211" w:author="Smoker Nicoras" w:date="2016-10-10T19:38:00Z"/>
              <w:noProof/>
              <w:lang w:val="uk-UA"/>
            </w:rPr>
          </w:rPrChange>
        </w:rPr>
        <w:pPrChange w:id="212" w:author="Smoker Nicoras" w:date="2016-10-10T19:38:00Z">
          <w:pPr>
            <w:autoSpaceDE w:val="0"/>
            <w:autoSpaceDN w:val="0"/>
            <w:adjustRightInd w:val="0"/>
            <w:jc w:val="center"/>
          </w:pPr>
        </w:pPrChange>
      </w:pPr>
      <w:ins w:id="213" w:author="Smoker Nicoras" w:date="2016-10-10T19:38:00Z">
        <w:r w:rsidRPr="00BA28BD">
          <w:rPr>
            <w:noProof/>
            <w:sz w:val="24"/>
            <w:szCs w:val="24"/>
            <w:lang w:val="uk-UA"/>
            <w:rPrChange w:id="214" w:author="Smoker Nicoras" w:date="2016-10-10T19:38:00Z">
              <w:rPr>
                <w:noProof/>
                <w:lang w:val="uk-UA"/>
              </w:rPr>
            </w:rPrChange>
          </w:rPr>
          <w:t>0</w:t>
        </w:r>
      </w:ins>
    </w:p>
    <w:p w:rsidR="00BA28BD" w:rsidRPr="00BA28BD" w:rsidRDefault="00BA28BD" w:rsidP="00BA28BD">
      <w:pPr>
        <w:autoSpaceDE w:val="0"/>
        <w:autoSpaceDN w:val="0"/>
        <w:adjustRightInd w:val="0"/>
        <w:rPr>
          <w:ins w:id="215" w:author="Smoker Nicoras" w:date="2016-10-10T19:38:00Z"/>
          <w:noProof/>
          <w:sz w:val="24"/>
          <w:szCs w:val="24"/>
          <w:lang w:val="uk-UA"/>
          <w:rPrChange w:id="216" w:author="Smoker Nicoras" w:date="2016-10-10T19:38:00Z">
            <w:rPr>
              <w:ins w:id="217" w:author="Smoker Nicoras" w:date="2016-10-10T19:38:00Z"/>
              <w:noProof/>
              <w:lang w:val="uk-UA"/>
            </w:rPr>
          </w:rPrChange>
        </w:rPr>
        <w:pPrChange w:id="218" w:author="Smoker Nicoras" w:date="2016-10-10T19:38:00Z">
          <w:pPr>
            <w:autoSpaceDE w:val="0"/>
            <w:autoSpaceDN w:val="0"/>
            <w:adjustRightInd w:val="0"/>
            <w:jc w:val="center"/>
          </w:pPr>
        </w:pPrChange>
      </w:pPr>
      <w:ins w:id="219" w:author="Smoker Nicoras" w:date="2016-10-10T19:38:00Z">
        <w:r w:rsidRPr="00BA28BD">
          <w:rPr>
            <w:noProof/>
            <w:sz w:val="24"/>
            <w:szCs w:val="24"/>
            <w:lang w:val="uk-UA"/>
            <w:rPrChange w:id="220" w:author="Smoker Nicoras" w:date="2016-10-10T19:38:00Z">
              <w:rPr>
                <w:noProof/>
                <w:lang w:val="uk-UA"/>
              </w:rPr>
            </w:rPrChange>
          </w:rPr>
          <w:t>1</w:t>
        </w:r>
      </w:ins>
    </w:p>
    <w:p w:rsidR="00BA28BD" w:rsidRPr="00BA28BD" w:rsidRDefault="00BA28BD" w:rsidP="00BA28BD">
      <w:pPr>
        <w:autoSpaceDE w:val="0"/>
        <w:autoSpaceDN w:val="0"/>
        <w:adjustRightInd w:val="0"/>
        <w:rPr>
          <w:ins w:id="221" w:author="Smoker Nicoras" w:date="2016-10-10T19:38:00Z"/>
          <w:noProof/>
          <w:sz w:val="24"/>
          <w:szCs w:val="24"/>
          <w:lang w:val="uk-UA"/>
          <w:rPrChange w:id="222" w:author="Smoker Nicoras" w:date="2016-10-10T19:38:00Z">
            <w:rPr>
              <w:ins w:id="223" w:author="Smoker Nicoras" w:date="2016-10-10T19:38:00Z"/>
              <w:noProof/>
              <w:lang w:val="uk-UA"/>
            </w:rPr>
          </w:rPrChange>
        </w:rPr>
        <w:pPrChange w:id="224" w:author="Smoker Nicoras" w:date="2016-10-10T19:38:00Z">
          <w:pPr>
            <w:autoSpaceDE w:val="0"/>
            <w:autoSpaceDN w:val="0"/>
            <w:adjustRightInd w:val="0"/>
            <w:jc w:val="center"/>
          </w:pPr>
        </w:pPrChange>
      </w:pPr>
      <w:ins w:id="225" w:author="Smoker Nicoras" w:date="2016-10-10T19:38:00Z">
        <w:r w:rsidRPr="00BA28BD">
          <w:rPr>
            <w:noProof/>
            <w:sz w:val="24"/>
            <w:szCs w:val="24"/>
            <w:lang w:val="uk-UA"/>
            <w:rPrChange w:id="226" w:author="Smoker Nicoras" w:date="2016-10-10T19:38:00Z">
              <w:rPr>
                <w:noProof/>
                <w:lang w:val="uk-UA"/>
              </w:rPr>
            </w:rPrChange>
          </w:rPr>
          <w:t>-2</w:t>
        </w:r>
      </w:ins>
    </w:p>
    <w:p w:rsidR="00BA28BD" w:rsidRPr="00BA28BD" w:rsidRDefault="00BA28BD" w:rsidP="00BA28BD">
      <w:pPr>
        <w:autoSpaceDE w:val="0"/>
        <w:autoSpaceDN w:val="0"/>
        <w:adjustRightInd w:val="0"/>
        <w:rPr>
          <w:ins w:id="227" w:author="Smoker Nicoras" w:date="2016-10-10T19:38:00Z"/>
          <w:noProof/>
          <w:sz w:val="24"/>
          <w:szCs w:val="24"/>
          <w:lang w:val="uk-UA"/>
          <w:rPrChange w:id="228" w:author="Smoker Nicoras" w:date="2016-10-10T19:38:00Z">
            <w:rPr>
              <w:ins w:id="229" w:author="Smoker Nicoras" w:date="2016-10-10T19:38:00Z"/>
              <w:noProof/>
              <w:lang w:val="uk-UA"/>
            </w:rPr>
          </w:rPrChange>
        </w:rPr>
        <w:pPrChange w:id="230" w:author="Smoker Nicoras" w:date="2016-10-10T19:38:00Z">
          <w:pPr>
            <w:autoSpaceDE w:val="0"/>
            <w:autoSpaceDN w:val="0"/>
            <w:adjustRightInd w:val="0"/>
            <w:jc w:val="center"/>
          </w:pPr>
        </w:pPrChange>
      </w:pPr>
      <w:ins w:id="231" w:author="Smoker Nicoras" w:date="2016-10-10T19:38:00Z">
        <w:r w:rsidRPr="00BA28BD">
          <w:rPr>
            <w:noProof/>
            <w:sz w:val="24"/>
            <w:szCs w:val="24"/>
            <w:lang w:val="uk-UA"/>
            <w:rPrChange w:id="232" w:author="Smoker Nicoras" w:date="2016-10-10T19:38:00Z">
              <w:rPr>
                <w:noProof/>
                <w:lang w:val="uk-UA"/>
              </w:rPr>
            </w:rPrChange>
          </w:rPr>
          <w:t>-5</w:t>
        </w:r>
      </w:ins>
    </w:p>
    <w:p w:rsidR="00BA28BD" w:rsidRPr="00BA28BD" w:rsidRDefault="00BA28BD" w:rsidP="00BA28BD">
      <w:pPr>
        <w:autoSpaceDE w:val="0"/>
        <w:autoSpaceDN w:val="0"/>
        <w:adjustRightInd w:val="0"/>
        <w:rPr>
          <w:ins w:id="233" w:author="Smoker Nicoras" w:date="2016-10-10T19:38:00Z"/>
          <w:noProof/>
          <w:sz w:val="24"/>
          <w:szCs w:val="24"/>
          <w:lang w:val="uk-UA"/>
          <w:rPrChange w:id="234" w:author="Smoker Nicoras" w:date="2016-10-10T19:38:00Z">
            <w:rPr>
              <w:ins w:id="235" w:author="Smoker Nicoras" w:date="2016-10-10T19:38:00Z"/>
              <w:noProof/>
              <w:lang w:val="uk-UA"/>
            </w:rPr>
          </w:rPrChange>
        </w:rPr>
        <w:pPrChange w:id="236" w:author="Smoker Nicoras" w:date="2016-10-10T19:38:00Z">
          <w:pPr>
            <w:autoSpaceDE w:val="0"/>
            <w:autoSpaceDN w:val="0"/>
            <w:adjustRightInd w:val="0"/>
            <w:jc w:val="center"/>
          </w:pPr>
        </w:pPrChange>
      </w:pPr>
      <w:ins w:id="237" w:author="Smoker Nicoras" w:date="2016-10-10T19:38:00Z">
        <w:r w:rsidRPr="00BA28BD">
          <w:rPr>
            <w:noProof/>
            <w:sz w:val="24"/>
            <w:szCs w:val="24"/>
            <w:lang w:val="uk-UA"/>
            <w:rPrChange w:id="238" w:author="Smoker Nicoras" w:date="2016-10-10T19:38:00Z">
              <w:rPr>
                <w:noProof/>
                <w:lang w:val="uk-UA"/>
              </w:rPr>
            </w:rPrChange>
          </w:rPr>
          <w:t>-8</w:t>
        </w:r>
      </w:ins>
    </w:p>
    <w:p w:rsidR="00111965" w:rsidRPr="00BA28BD" w:rsidDel="00BA28BD" w:rsidRDefault="00BA28BD" w:rsidP="00BA28BD">
      <w:pPr>
        <w:autoSpaceDE w:val="0"/>
        <w:autoSpaceDN w:val="0"/>
        <w:adjustRightInd w:val="0"/>
        <w:rPr>
          <w:ins w:id="239" w:author="Вася Когут" w:date="2016-09-21T09:07:00Z"/>
          <w:del w:id="240" w:author="Smoker Nicoras" w:date="2016-10-10T19:38:00Z"/>
          <w:rFonts w:ascii="Consolas" w:hAnsi="Consolas" w:cs="Consolas"/>
          <w:color w:val="0000FF"/>
          <w:sz w:val="24"/>
          <w:szCs w:val="24"/>
          <w:lang w:val="en-US"/>
          <w:rPrChange w:id="241" w:author="Smoker Nicoras" w:date="2016-10-10T19:38:00Z">
            <w:rPr>
              <w:ins w:id="242" w:author="Вася Когут" w:date="2016-09-21T09:07:00Z"/>
              <w:del w:id="243" w:author="Smoker Nicoras" w:date="2016-10-10T19:38:00Z"/>
              <w:rFonts w:ascii="Consolas" w:hAnsi="Consolas" w:cs="Consolas"/>
              <w:color w:val="0000FF"/>
              <w:sz w:val="19"/>
              <w:szCs w:val="19"/>
              <w:lang w:val="en-US"/>
            </w:rPr>
          </w:rPrChange>
        </w:rPr>
        <w:pPrChange w:id="244" w:author="Smoker Nicoras" w:date="2016-10-10T19:38:00Z">
          <w:pPr>
            <w:autoSpaceDE w:val="0"/>
            <w:autoSpaceDN w:val="0"/>
            <w:adjustRightInd w:val="0"/>
          </w:pPr>
        </w:pPrChange>
      </w:pPr>
      <w:ins w:id="245" w:author="Smoker Nicoras" w:date="2016-10-10T19:38:00Z">
        <w:r w:rsidRPr="00BA28BD">
          <w:rPr>
            <w:noProof/>
            <w:sz w:val="24"/>
            <w:szCs w:val="24"/>
            <w:lang w:val="uk-UA"/>
            <w:rPrChange w:id="246" w:author="Smoker Nicoras" w:date="2016-10-10T19:38:00Z">
              <w:rPr>
                <w:noProof/>
                <w:lang w:val="uk-UA"/>
              </w:rPr>
            </w:rPrChange>
          </w:rPr>
          <w:t>-1</w:t>
        </w:r>
      </w:ins>
      <w:ins w:id="247" w:author="Вася Когут" w:date="2016-09-21T09:07:00Z">
        <w:del w:id="248" w:author="Smoker Nicoras" w:date="2016-10-10T19:38:00Z">
          <w:r w:rsidR="00111965" w:rsidRPr="00BA28BD" w:rsidDel="00BA28BD">
            <w:rPr>
              <w:rFonts w:ascii="Consolas" w:hAnsi="Consolas" w:cs="Consolas"/>
              <w:color w:val="0000FF"/>
              <w:sz w:val="24"/>
              <w:szCs w:val="24"/>
              <w:lang w:val="en-US"/>
              <w:rPrChange w:id="249" w:author="Smoker Nicoras" w:date="2016-10-10T19:38:00Z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</w:rPrChange>
            </w:rPr>
            <w:delText>Enter a list of numbers</w:delText>
          </w:r>
        </w:del>
      </w:ins>
    </w:p>
    <w:p w:rsidR="00111965" w:rsidRPr="00BA28BD" w:rsidDel="00BA28BD" w:rsidRDefault="00111965" w:rsidP="00BA28BD">
      <w:pPr>
        <w:autoSpaceDE w:val="0"/>
        <w:autoSpaceDN w:val="0"/>
        <w:adjustRightInd w:val="0"/>
        <w:rPr>
          <w:ins w:id="250" w:author="Вася Когут" w:date="2016-09-21T09:07:00Z"/>
          <w:del w:id="251" w:author="Smoker Nicoras" w:date="2016-10-10T19:38:00Z"/>
          <w:rFonts w:ascii="Consolas" w:hAnsi="Consolas" w:cs="Consolas"/>
          <w:color w:val="0000FF"/>
          <w:sz w:val="24"/>
          <w:szCs w:val="24"/>
          <w:lang w:val="en-US"/>
          <w:rPrChange w:id="252" w:author="Smoker Nicoras" w:date="2016-10-10T19:38:00Z">
            <w:rPr>
              <w:ins w:id="253" w:author="Вася Когут" w:date="2016-09-21T09:07:00Z"/>
              <w:del w:id="254" w:author="Smoker Nicoras" w:date="2016-10-10T19:38:00Z"/>
              <w:rFonts w:ascii="Consolas" w:hAnsi="Consolas" w:cs="Consolas"/>
              <w:color w:val="0000FF"/>
              <w:sz w:val="19"/>
              <w:szCs w:val="19"/>
              <w:lang w:val="en-US"/>
            </w:rPr>
          </w:rPrChange>
        </w:rPr>
        <w:pPrChange w:id="255" w:author="Smoker Nicoras" w:date="2016-10-10T19:38:00Z">
          <w:pPr>
            <w:autoSpaceDE w:val="0"/>
            <w:autoSpaceDN w:val="0"/>
            <w:adjustRightInd w:val="0"/>
          </w:pPr>
        </w:pPrChange>
      </w:pPr>
      <w:ins w:id="256" w:author="Вася Когут" w:date="2016-09-21T09:07:00Z">
        <w:del w:id="257" w:author="Smoker Nicoras" w:date="2016-10-10T19:38:00Z">
          <w:r w:rsidRPr="00BA28BD" w:rsidDel="00BA28BD">
            <w:rPr>
              <w:rFonts w:ascii="Consolas" w:hAnsi="Consolas" w:cs="Consolas"/>
              <w:color w:val="0000FF"/>
              <w:sz w:val="24"/>
              <w:szCs w:val="24"/>
              <w:lang w:val="en-US"/>
              <w:rPrChange w:id="258" w:author="Smoker Nicoras" w:date="2016-10-10T19:38:00Z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</w:rPrChange>
            </w:rPr>
            <w:delText xml:space="preserve">10 15 20 </w:delText>
          </w:r>
        </w:del>
      </w:ins>
    </w:p>
    <w:p w:rsidR="00264B24" w:rsidRPr="00BA28BD" w:rsidDel="00BA28BD" w:rsidRDefault="00111965" w:rsidP="00BA28BD">
      <w:pPr>
        <w:autoSpaceDE w:val="0"/>
        <w:autoSpaceDN w:val="0"/>
        <w:adjustRightInd w:val="0"/>
        <w:rPr>
          <w:del w:id="259" w:author="Smoker Nicoras" w:date="2016-10-10T19:38:00Z"/>
          <w:rFonts w:ascii="Consolas" w:hAnsi="Consolas" w:cs="Consolas"/>
          <w:color w:val="0000FF"/>
          <w:sz w:val="24"/>
          <w:szCs w:val="24"/>
          <w:highlight w:val="white"/>
          <w:lang w:val="en-US"/>
          <w:rPrChange w:id="260" w:author="Smoker Nicoras" w:date="2016-10-10T19:38:00Z">
            <w:rPr>
              <w:del w:id="261" w:author="Smoker Nicoras" w:date="2016-10-10T19:38:00Z"/>
              <w:rFonts w:ascii="Consolas" w:hAnsi="Consolas" w:cs="Consolas"/>
              <w:color w:val="0000FF"/>
              <w:sz w:val="19"/>
              <w:szCs w:val="19"/>
              <w:highlight w:val="white"/>
              <w:lang w:val="en-US"/>
            </w:rPr>
          </w:rPrChange>
        </w:rPr>
        <w:pPrChange w:id="262" w:author="Smoker Nicoras" w:date="2016-10-10T19:38:00Z">
          <w:pPr>
            <w:autoSpaceDE w:val="0"/>
            <w:autoSpaceDN w:val="0"/>
            <w:adjustRightInd w:val="0"/>
          </w:pPr>
        </w:pPrChange>
      </w:pPr>
      <w:ins w:id="263" w:author="Вася Когут" w:date="2016-09-21T09:07:00Z">
        <w:del w:id="264" w:author="Smoker Nicoras" w:date="2016-10-10T19:38:00Z">
          <w:r w:rsidRPr="00BA28BD" w:rsidDel="00BA28BD">
            <w:rPr>
              <w:rFonts w:ascii="Consolas" w:hAnsi="Consolas" w:cs="Consolas"/>
              <w:color w:val="0000FF"/>
              <w:sz w:val="24"/>
              <w:szCs w:val="24"/>
              <w:lang w:val="en-US"/>
              <w:rPrChange w:id="265" w:author="Smoker Nicoras" w:date="2016-10-10T19:38:00Z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</w:rPrChange>
            </w:rPr>
            <w:delText>The minimal number is: 10</w:delText>
          </w:r>
        </w:del>
      </w:ins>
    </w:p>
    <w:p w:rsidR="00111965" w:rsidRDefault="00111965" w:rsidP="00BA28BD">
      <w:pPr>
        <w:tabs>
          <w:tab w:val="center" w:pos="4680"/>
          <w:tab w:val="left" w:pos="5895"/>
        </w:tabs>
        <w:autoSpaceDE w:val="0"/>
        <w:autoSpaceDN w:val="0"/>
        <w:adjustRightInd w:val="0"/>
        <w:rPr>
          <w:ins w:id="266" w:author="Вася Когут" w:date="2016-09-21T09:08:00Z"/>
          <w:noProof/>
          <w:lang w:val="uk-UA"/>
        </w:rPr>
        <w:pPrChange w:id="267" w:author="Smoker Nicoras" w:date="2016-10-10T19:38:00Z">
          <w:pPr>
            <w:tabs>
              <w:tab w:val="center" w:pos="4680"/>
              <w:tab w:val="left" w:pos="5895"/>
            </w:tabs>
            <w:autoSpaceDE w:val="0"/>
            <w:autoSpaceDN w:val="0"/>
            <w:adjustRightInd w:val="0"/>
          </w:pPr>
        </w:pPrChange>
      </w:pPr>
      <w:ins w:id="268" w:author="Вася Когут" w:date="2016-09-21T09:07:00Z">
        <w:r w:rsidRPr="00BA28BD">
          <w:rPr>
            <w:noProof/>
            <w:sz w:val="24"/>
            <w:szCs w:val="24"/>
            <w:lang w:val="uk-UA"/>
            <w:rPrChange w:id="269" w:author="Smoker Nicoras" w:date="2016-10-10T19:38:00Z">
              <w:rPr>
                <w:noProof/>
                <w:lang w:val="uk-UA"/>
              </w:rPr>
            </w:rPrChange>
          </w:rPr>
          <w:tab/>
        </w:r>
      </w:ins>
    </w:p>
    <w:p w:rsidR="00264B24" w:rsidDel="00111965" w:rsidRDefault="00111965">
      <w:pPr>
        <w:tabs>
          <w:tab w:val="center" w:pos="4680"/>
          <w:tab w:val="left" w:pos="5895"/>
        </w:tabs>
        <w:autoSpaceDE w:val="0"/>
        <w:autoSpaceDN w:val="0"/>
        <w:adjustRightInd w:val="0"/>
        <w:jc w:val="center"/>
        <w:rPr>
          <w:del w:id="270" w:author="Вася Когут" w:date="2016-09-21T09:07:00Z"/>
          <w:noProof/>
          <w:lang w:val="en-US"/>
        </w:rPr>
        <w:pPrChange w:id="271" w:author="Вася Когут" w:date="2016-09-21T09:08:00Z">
          <w:pPr>
            <w:autoSpaceDE w:val="0"/>
            <w:autoSpaceDN w:val="0"/>
            <w:adjustRightInd w:val="0"/>
            <w:jc w:val="center"/>
          </w:pPr>
        </w:pPrChange>
      </w:pPr>
      <w:ins w:id="272" w:author="Вася Когут" w:date="2016-09-21T09:08:00Z">
        <w:r>
          <w:rPr>
            <w:noProof/>
            <w:lang w:val="uk-UA"/>
          </w:rPr>
          <w:br w:type="page"/>
        </w:r>
      </w:ins>
      <w:r w:rsidR="00264B24">
        <w:rPr>
          <w:noProof/>
          <w:lang w:val="uk-UA"/>
        </w:rPr>
        <w:lastRenderedPageBreak/>
        <w:t>Завдання</w:t>
      </w:r>
      <w:r w:rsidR="00264B24">
        <w:rPr>
          <w:noProof/>
          <w:lang w:val="en-US"/>
        </w:rPr>
        <w:t xml:space="preserve"> </w:t>
      </w:r>
      <w:ins w:id="273" w:author="Вася Когут" w:date="2016-09-21T09:08:00Z">
        <w:r>
          <w:rPr>
            <w:noProof/>
            <w:lang w:val="en-US"/>
          </w:rPr>
          <w:t>5</w:t>
        </w:r>
      </w:ins>
      <w:del w:id="274" w:author="Вася Когут" w:date="2016-09-21T09:08:00Z">
        <w:r w:rsidR="00264B24" w:rsidDel="00111965">
          <w:rPr>
            <w:noProof/>
            <w:lang w:val="en-US"/>
          </w:rPr>
          <w:delText>4</w:delText>
        </w:r>
      </w:del>
    </w:p>
    <w:p w:rsidR="00111965" w:rsidRPr="00111965" w:rsidRDefault="00111965">
      <w:pPr>
        <w:tabs>
          <w:tab w:val="center" w:pos="4680"/>
          <w:tab w:val="left" w:pos="5895"/>
        </w:tabs>
        <w:autoSpaceDE w:val="0"/>
        <w:autoSpaceDN w:val="0"/>
        <w:adjustRightInd w:val="0"/>
        <w:jc w:val="center"/>
        <w:rPr>
          <w:ins w:id="275" w:author="Вася Когут" w:date="2016-09-21T09:08:00Z"/>
          <w:noProof/>
          <w:lang w:val="uk-UA"/>
          <w:rPrChange w:id="276" w:author="Вася Когут" w:date="2016-09-21T09:08:00Z">
            <w:rPr>
              <w:ins w:id="277" w:author="Вася Когут" w:date="2016-09-21T09:08:00Z"/>
              <w:noProof/>
              <w:lang w:val="en-US"/>
            </w:rPr>
          </w:rPrChange>
        </w:rPr>
        <w:pPrChange w:id="278" w:author="Вася Когут" w:date="2016-09-21T09:08:00Z">
          <w:pPr>
            <w:autoSpaceDE w:val="0"/>
            <w:autoSpaceDN w:val="0"/>
            <w:adjustRightInd w:val="0"/>
            <w:jc w:val="center"/>
          </w:pPr>
        </w:pPrChange>
      </w:pPr>
    </w:p>
    <w:p w:rsidR="00BA28BD" w:rsidRPr="00BA28BD" w:rsidRDefault="00BA28BD" w:rsidP="00BA2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79" w:author="Smoker Nicoras" w:date="2016-10-10T19:41:00Z"/>
          <w:rFonts w:ascii="Courier New" w:hAnsi="Courier New" w:cs="Courier New"/>
          <w:color w:val="A9B7C6"/>
          <w:sz w:val="20"/>
          <w:lang w:val="en-US" w:eastAsia="en-US"/>
        </w:rPr>
      </w:pPr>
      <w:ins w:id="280" w:author="Smoker Nicoras" w:date="2016-10-10T19:41:00Z"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 xml:space="preserve">vector2D </w:t>
        </w:r>
        <w:r w:rsidRPr="00BA28BD">
          <w:rPr>
            <w:rFonts w:ascii="Courier New" w:hAnsi="Courier New" w:cs="Courier New"/>
            <w:color w:val="CC7833"/>
            <w:sz w:val="20"/>
            <w:lang w:val="en-US" w:eastAsia="en-US"/>
          </w:rPr>
          <w:t xml:space="preserve">= </w:t>
        </w:r>
        <w:r w:rsidRPr="00BA28BD">
          <w:rPr>
            <w:rFonts w:ascii="Courier New" w:hAnsi="Courier New" w:cs="Courier New"/>
            <w:color w:val="DA4939"/>
            <w:sz w:val="20"/>
            <w:lang w:val="en-US" w:eastAsia="en-US"/>
          </w:rPr>
          <w:t>Array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.new(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3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){</w:t>
        </w:r>
        <w:r w:rsidRPr="00BA28BD">
          <w:rPr>
            <w:rFonts w:ascii="Courier New" w:hAnsi="Courier New" w:cs="Courier New"/>
            <w:color w:val="DA4939"/>
            <w:sz w:val="20"/>
            <w:lang w:val="en-US" w:eastAsia="en-US"/>
          </w:rPr>
          <w:t>Array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.new(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3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){rand(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100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).to_i}}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row1</w:t>
        </w:r>
        <w:r w:rsidRPr="00BA28BD">
          <w:rPr>
            <w:rFonts w:ascii="Courier New" w:hAnsi="Courier New" w:cs="Courier New"/>
            <w:color w:val="CC7833"/>
            <w:sz w:val="20"/>
            <w:lang w:val="en-US" w:eastAsia="en-US"/>
          </w:rPr>
          <w:t>=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0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br/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row2</w:t>
        </w:r>
        <w:r w:rsidRPr="00BA28BD">
          <w:rPr>
            <w:rFonts w:ascii="Courier New" w:hAnsi="Courier New" w:cs="Courier New"/>
            <w:color w:val="CC7833"/>
            <w:sz w:val="20"/>
            <w:lang w:val="en-US" w:eastAsia="en-US"/>
          </w:rPr>
          <w:t>=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0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br/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row3</w:t>
        </w:r>
        <w:r w:rsidRPr="00BA28BD">
          <w:rPr>
            <w:rFonts w:ascii="Courier New" w:hAnsi="Courier New" w:cs="Courier New"/>
            <w:color w:val="CC7833"/>
            <w:sz w:val="20"/>
            <w:lang w:val="en-US" w:eastAsia="en-US"/>
          </w:rPr>
          <w:t>=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0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br/>
        </w:r>
        <w:r w:rsidRPr="00BA28B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t xml:space="preserve">for </w:t>
        </w:r>
        <w:r w:rsidRPr="00BA28BD">
          <w:rPr>
            <w:rFonts w:ascii="Courier New" w:hAnsi="Courier New" w:cs="Courier New"/>
            <w:i/>
            <w:iCs/>
            <w:color w:val="9876AA"/>
            <w:sz w:val="20"/>
            <w:lang w:val="en-US" w:eastAsia="en-US"/>
          </w:rPr>
          <w:t xml:space="preserve">i </w:t>
        </w:r>
        <w:r w:rsidRPr="00BA28B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t xml:space="preserve">in 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0</w:t>
        </w:r>
        <w:r w:rsidRPr="00BA28BD">
          <w:rPr>
            <w:rFonts w:ascii="Courier New" w:hAnsi="Courier New" w:cs="Courier New"/>
            <w:color w:val="CC7833"/>
            <w:sz w:val="20"/>
            <w:lang w:val="en-US" w:eastAsia="en-US"/>
          </w:rPr>
          <w:t>..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2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br/>
          <w:t xml:space="preserve">  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row1</w:t>
        </w:r>
        <w:r w:rsidRPr="00BA28BD">
          <w:rPr>
            <w:rFonts w:ascii="Courier New" w:hAnsi="Courier New" w:cs="Courier New"/>
            <w:color w:val="CC7833"/>
            <w:sz w:val="20"/>
            <w:lang w:val="en-US" w:eastAsia="en-US"/>
          </w:rPr>
          <w:t>=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row1</w:t>
        </w:r>
        <w:r w:rsidRPr="00BA28BD">
          <w:rPr>
            <w:rFonts w:ascii="Courier New" w:hAnsi="Courier New" w:cs="Courier New"/>
            <w:color w:val="CC7833"/>
            <w:sz w:val="20"/>
            <w:lang w:val="en-US" w:eastAsia="en-US"/>
          </w:rPr>
          <w:t xml:space="preserve">+ 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vector2D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[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0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][</w:t>
        </w:r>
        <w:r w:rsidRPr="00BA28BD">
          <w:rPr>
            <w:rFonts w:ascii="Courier New" w:hAnsi="Courier New" w:cs="Courier New"/>
            <w:i/>
            <w:iCs/>
            <w:color w:val="9876AA"/>
            <w:sz w:val="20"/>
            <w:lang w:val="en-US" w:eastAsia="en-US"/>
          </w:rPr>
          <w:t>i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].to_i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BA28B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t>end</w:t>
        </w:r>
        <w:r w:rsidRPr="00BA28B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br/>
          <w:t xml:space="preserve">for </w:t>
        </w:r>
        <w:r w:rsidRPr="00BA28BD">
          <w:rPr>
            <w:rFonts w:ascii="Courier New" w:hAnsi="Courier New" w:cs="Courier New"/>
            <w:i/>
            <w:iCs/>
            <w:color w:val="9876AA"/>
            <w:sz w:val="20"/>
            <w:lang w:val="en-US" w:eastAsia="en-US"/>
          </w:rPr>
          <w:t xml:space="preserve">i </w:t>
        </w:r>
        <w:r w:rsidRPr="00BA28B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t xml:space="preserve">in 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0</w:t>
        </w:r>
        <w:r w:rsidRPr="00BA28BD">
          <w:rPr>
            <w:rFonts w:ascii="Courier New" w:hAnsi="Courier New" w:cs="Courier New"/>
            <w:color w:val="CC7833"/>
            <w:sz w:val="20"/>
            <w:lang w:val="en-US" w:eastAsia="en-US"/>
          </w:rPr>
          <w:t>..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2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br/>
          <w:t xml:space="preserve">  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row2</w:t>
        </w:r>
        <w:r w:rsidRPr="00BA28BD">
          <w:rPr>
            <w:rFonts w:ascii="Courier New" w:hAnsi="Courier New" w:cs="Courier New"/>
            <w:color w:val="CC7833"/>
            <w:sz w:val="20"/>
            <w:lang w:val="en-US" w:eastAsia="en-US"/>
          </w:rPr>
          <w:t>=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row2</w:t>
        </w:r>
        <w:r w:rsidRPr="00BA28BD">
          <w:rPr>
            <w:rFonts w:ascii="Courier New" w:hAnsi="Courier New" w:cs="Courier New"/>
            <w:color w:val="CC7833"/>
            <w:sz w:val="20"/>
            <w:lang w:val="en-US" w:eastAsia="en-US"/>
          </w:rPr>
          <w:t>+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vector2D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[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1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][</w:t>
        </w:r>
        <w:r w:rsidRPr="00BA28BD">
          <w:rPr>
            <w:rFonts w:ascii="Courier New" w:hAnsi="Courier New" w:cs="Courier New"/>
            <w:i/>
            <w:iCs/>
            <w:color w:val="9876AA"/>
            <w:sz w:val="20"/>
            <w:lang w:val="en-US" w:eastAsia="en-US"/>
          </w:rPr>
          <w:t>i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].to_i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BA28B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t>end</w:t>
        </w:r>
        <w:r w:rsidRPr="00BA28B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br/>
          <w:t xml:space="preserve">for </w:t>
        </w:r>
        <w:r w:rsidRPr="00BA28BD">
          <w:rPr>
            <w:rFonts w:ascii="Courier New" w:hAnsi="Courier New" w:cs="Courier New"/>
            <w:i/>
            <w:iCs/>
            <w:color w:val="9876AA"/>
            <w:sz w:val="20"/>
            <w:lang w:val="en-US" w:eastAsia="en-US"/>
          </w:rPr>
          <w:t xml:space="preserve">i </w:t>
        </w:r>
        <w:r w:rsidRPr="00BA28B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t xml:space="preserve">in 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0</w:t>
        </w:r>
        <w:r w:rsidRPr="00BA28BD">
          <w:rPr>
            <w:rFonts w:ascii="Courier New" w:hAnsi="Courier New" w:cs="Courier New"/>
            <w:color w:val="CC7833"/>
            <w:sz w:val="20"/>
            <w:lang w:val="en-US" w:eastAsia="en-US"/>
          </w:rPr>
          <w:t>..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2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br/>
          <w:t xml:space="preserve">  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row3</w:t>
        </w:r>
        <w:r w:rsidRPr="00BA28BD">
          <w:rPr>
            <w:rFonts w:ascii="Courier New" w:hAnsi="Courier New" w:cs="Courier New"/>
            <w:color w:val="CC7833"/>
            <w:sz w:val="20"/>
            <w:lang w:val="en-US" w:eastAsia="en-US"/>
          </w:rPr>
          <w:t>=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row3</w:t>
        </w:r>
        <w:r w:rsidRPr="00BA28BD">
          <w:rPr>
            <w:rFonts w:ascii="Courier New" w:hAnsi="Courier New" w:cs="Courier New"/>
            <w:color w:val="CC7833"/>
            <w:sz w:val="20"/>
            <w:lang w:val="en-US" w:eastAsia="en-US"/>
          </w:rPr>
          <w:t>+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vector2D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[</w:t>
        </w:r>
        <w:r w:rsidRPr="00BA28BD">
          <w:rPr>
            <w:rFonts w:ascii="Courier New" w:hAnsi="Courier New" w:cs="Courier New"/>
            <w:color w:val="A5C261"/>
            <w:sz w:val="20"/>
            <w:lang w:val="en-US" w:eastAsia="en-US"/>
          </w:rPr>
          <w:t>2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][</w:t>
        </w:r>
        <w:r w:rsidRPr="00BA28BD">
          <w:rPr>
            <w:rFonts w:ascii="Courier New" w:hAnsi="Courier New" w:cs="Courier New"/>
            <w:i/>
            <w:iCs/>
            <w:color w:val="9876AA"/>
            <w:sz w:val="20"/>
            <w:lang w:val="en-US" w:eastAsia="en-US"/>
          </w:rPr>
          <w:t>i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].to_i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br/>
        </w:r>
        <w:r w:rsidRPr="00BA28B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t>end</w:t>
        </w:r>
        <w:r w:rsidRPr="00BA28B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br/>
        </w:r>
        <w:r w:rsidRPr="00BA28BD">
          <w:rPr>
            <w:rFonts w:ascii="Courier New" w:hAnsi="Courier New" w:cs="Courier New"/>
            <w:b/>
            <w:bCs/>
            <w:color w:val="CC7832"/>
            <w:sz w:val="20"/>
            <w:lang w:val="en-US" w:eastAsia="en-US"/>
          </w:rPr>
          <w:br/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 xml:space="preserve">puts 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row1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br/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 xml:space="preserve">puts 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row2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br/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 xml:space="preserve">puts 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row3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br/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br/>
          <w:t>miniarr</w:t>
        </w:r>
        <w:r w:rsidRPr="00BA28BD">
          <w:rPr>
            <w:rFonts w:ascii="Courier New" w:hAnsi="Courier New" w:cs="Courier New"/>
            <w:color w:val="CC7833"/>
            <w:sz w:val="20"/>
            <w:lang w:val="en-US" w:eastAsia="en-US"/>
          </w:rPr>
          <w:t xml:space="preserve">= 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[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row1</w:t>
        </w:r>
        <w:r w:rsidRPr="00BA28BD">
          <w:rPr>
            <w:rFonts w:ascii="Courier New" w:hAnsi="Courier New" w:cs="Courier New"/>
            <w:color w:val="CC7832"/>
            <w:sz w:val="20"/>
            <w:lang w:val="en-US" w:eastAsia="en-US"/>
          </w:rPr>
          <w:t>,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row2</w:t>
        </w:r>
        <w:r w:rsidRPr="00BA28BD">
          <w:rPr>
            <w:rFonts w:ascii="Courier New" w:hAnsi="Courier New" w:cs="Courier New"/>
            <w:color w:val="CC7832"/>
            <w:sz w:val="20"/>
            <w:lang w:val="en-US" w:eastAsia="en-US"/>
          </w:rPr>
          <w:t>,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row3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]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br/>
          <w:t xml:space="preserve">puts </w:t>
        </w:r>
        <w:r w:rsidRPr="00BA28BD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t>"min index"</w:t>
        </w:r>
        <w:r w:rsidRPr="00BA28BD">
          <w:rPr>
            <w:rFonts w:ascii="Courier New" w:hAnsi="Courier New" w:cs="Courier New"/>
            <w:b/>
            <w:bCs/>
            <w:color w:val="52A12E"/>
            <w:sz w:val="20"/>
            <w:lang w:val="en-US" w:eastAsia="en-US"/>
          </w:rPr>
          <w:br/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 xml:space="preserve">puts 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miniarr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.index(</w:t>
        </w:r>
        <w:r w:rsidRPr="00BA28BD">
          <w:rPr>
            <w:rFonts w:ascii="Courier New" w:hAnsi="Courier New" w:cs="Courier New"/>
            <w:color w:val="0078B4"/>
            <w:sz w:val="20"/>
            <w:lang w:val="en-US" w:eastAsia="en-US"/>
          </w:rPr>
          <w:t>miniarr</w:t>
        </w:r>
        <w:r w:rsidRPr="00BA28BD">
          <w:rPr>
            <w:rFonts w:ascii="Courier New" w:hAnsi="Courier New" w:cs="Courier New"/>
            <w:color w:val="A9B7C6"/>
            <w:sz w:val="20"/>
            <w:lang w:val="en-US" w:eastAsia="en-US"/>
          </w:rPr>
          <w:t>.min)</w:t>
        </w:r>
      </w:ins>
    </w:p>
    <w:p w:rsidR="00BA28BD" w:rsidRDefault="00BA28BD" w:rsidP="00F24539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jc w:val="center"/>
        <w:rPr>
          <w:ins w:id="281" w:author="Smoker Nicoras" w:date="2016-10-10T19:41:00Z"/>
          <w:rFonts w:ascii="Courier New" w:hAnsi="Courier New" w:cs="Courier New"/>
          <w:color w:val="000000"/>
          <w:sz w:val="20"/>
          <w:lang w:val="uk-UA"/>
        </w:rPr>
      </w:pPr>
    </w:p>
    <w:p w:rsidR="00AD3A02" w:rsidRPr="00AD3A02" w:rsidDel="00BA28BD" w:rsidRDefault="00AD3A02" w:rsidP="00AD3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82" w:author="Вася Когут" w:date="2016-09-21T11:46:00Z"/>
          <w:del w:id="283" w:author="Smoker Nicoras" w:date="2016-10-10T19:41:00Z"/>
          <w:rFonts w:ascii="Courier New" w:hAnsi="Courier New" w:cs="Courier New"/>
          <w:color w:val="000000"/>
          <w:sz w:val="20"/>
          <w:lang w:val="uk-UA"/>
        </w:rPr>
      </w:pPr>
      <w:ins w:id="284" w:author="Вася Когут" w:date="2016-09-21T11:46:00Z">
        <w:del w:id="285" w:author="Smoker Nicoras" w:date="2016-10-10T19:41:00Z"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 xml:space="preserve">puts </w:delText>
          </w:r>
          <w:r w:rsidRPr="00AD3A02" w:rsidDel="00BA28BD">
            <w:rPr>
              <w:rFonts w:ascii="Courier New" w:hAnsi="Courier New" w:cs="Courier New"/>
              <w:b/>
              <w:bCs/>
              <w:color w:val="008000"/>
              <w:sz w:val="20"/>
              <w:lang w:val="uk-UA"/>
            </w:rPr>
            <w:delText>"Enter a size of square matric:"</w:delText>
          </w:r>
          <w:r w:rsidRPr="00AD3A02" w:rsidDel="00BA28BD">
            <w:rPr>
              <w:rFonts w:ascii="Courier New" w:hAnsi="Courier New" w:cs="Courier New"/>
              <w:b/>
              <w:bCs/>
              <w:color w:val="008000"/>
              <w:sz w:val="20"/>
              <w:lang w:val="uk-UA"/>
            </w:rPr>
            <w:br/>
          </w:r>
          <w:r w:rsidRPr="00AD3A02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 xml:space="preserve">row 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= gets.to_i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br/>
          </w:r>
          <w:r w:rsidRPr="00AD3A02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 xml:space="preserve">mas 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 xml:space="preserve">= </w:delText>
          </w:r>
          <w:r w:rsidRPr="00AD3A02" w:rsidDel="00BA28BD">
            <w:rPr>
              <w:rFonts w:ascii="Courier New" w:hAnsi="Courier New" w:cs="Courier New"/>
              <w:b/>
              <w:bCs/>
              <w:i/>
              <w:iCs/>
              <w:color w:val="660E7A"/>
              <w:sz w:val="20"/>
              <w:lang w:val="uk-UA"/>
            </w:rPr>
            <w:delText>Array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.new(</w:delText>
          </w:r>
          <w:r w:rsidRPr="00AD3A02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>row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)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br/>
            <w:delText xml:space="preserve">puts </w:delText>
          </w:r>
          <w:r w:rsidRPr="00AD3A02" w:rsidDel="00BA28BD">
            <w:rPr>
              <w:rFonts w:ascii="Courier New" w:hAnsi="Courier New" w:cs="Courier New"/>
              <w:b/>
              <w:bCs/>
              <w:color w:val="008000"/>
              <w:sz w:val="20"/>
              <w:lang w:val="uk-UA"/>
            </w:rPr>
            <w:delText>"Enter the matric:"</w:delText>
          </w:r>
          <w:r w:rsidRPr="00AD3A02" w:rsidDel="00BA28BD">
            <w:rPr>
              <w:rFonts w:ascii="Courier New" w:hAnsi="Courier New" w:cs="Courier New"/>
              <w:b/>
              <w:bCs/>
              <w:color w:val="008000"/>
              <w:sz w:val="20"/>
              <w:lang w:val="uk-UA"/>
            </w:rPr>
            <w:br/>
          </w:r>
          <w:r w:rsidRPr="00AD3A02" w:rsidDel="00BA28BD">
            <w:rPr>
              <w:rFonts w:ascii="Courier New" w:hAnsi="Courier New" w:cs="Courier New"/>
              <w:b/>
              <w:bCs/>
              <w:color w:val="000080"/>
              <w:sz w:val="20"/>
              <w:lang w:val="uk-UA"/>
            </w:rPr>
            <w:delText xml:space="preserve">for </w:delText>
          </w:r>
          <w:r w:rsidRPr="00AD3A02" w:rsidDel="00BA28BD">
            <w:rPr>
              <w:rFonts w:ascii="Courier New" w:hAnsi="Courier New" w:cs="Courier New"/>
              <w:i/>
              <w:iCs/>
              <w:color w:val="C37522"/>
              <w:sz w:val="20"/>
              <w:lang w:val="uk-UA"/>
            </w:rPr>
            <w:delText xml:space="preserve">i </w:delText>
          </w:r>
          <w:r w:rsidRPr="00AD3A02" w:rsidDel="00BA28BD">
            <w:rPr>
              <w:rFonts w:ascii="Courier New" w:hAnsi="Courier New" w:cs="Courier New"/>
              <w:b/>
              <w:bCs/>
              <w:color w:val="000080"/>
              <w:sz w:val="20"/>
              <w:lang w:val="uk-UA"/>
            </w:rPr>
            <w:delText xml:space="preserve">in </w:delText>
          </w:r>
          <w:r w:rsidRPr="00AD3A02" w:rsidDel="00BA28BD">
            <w:rPr>
              <w:rFonts w:ascii="Courier New" w:hAnsi="Courier New" w:cs="Courier New"/>
              <w:color w:val="0000FF"/>
              <w:sz w:val="20"/>
              <w:lang w:val="uk-UA"/>
            </w:rPr>
            <w:delText>0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..</w:delText>
          </w:r>
          <w:r w:rsidRPr="00AD3A02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>row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-</w:delText>
          </w:r>
          <w:r w:rsidRPr="00AD3A02" w:rsidDel="00BA28BD">
            <w:rPr>
              <w:rFonts w:ascii="Courier New" w:hAnsi="Courier New" w:cs="Courier New"/>
              <w:color w:val="0000FF"/>
              <w:sz w:val="20"/>
              <w:lang w:val="uk-UA"/>
            </w:rPr>
            <w:delText>1</w:delText>
          </w:r>
          <w:r w:rsidRPr="00AD3A02" w:rsidDel="00BA28BD">
            <w:rPr>
              <w:rFonts w:ascii="Courier New" w:hAnsi="Courier New" w:cs="Courier New"/>
              <w:color w:val="0000FF"/>
              <w:sz w:val="20"/>
              <w:lang w:val="uk-UA"/>
            </w:rPr>
            <w:br/>
            <w:delText xml:space="preserve">  </w:delText>
          </w:r>
          <w:r w:rsidRPr="00AD3A02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 xml:space="preserve">list 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= gets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br/>
            <w:delText xml:space="preserve">  </w:delText>
          </w:r>
          <w:r w:rsidRPr="00AD3A02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>mas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[</w:delText>
          </w:r>
          <w:r w:rsidRPr="00AD3A02" w:rsidDel="00BA28BD">
            <w:rPr>
              <w:rFonts w:ascii="Courier New" w:hAnsi="Courier New" w:cs="Courier New"/>
              <w:i/>
              <w:iCs/>
              <w:color w:val="C37522"/>
              <w:sz w:val="20"/>
              <w:lang w:val="uk-UA"/>
            </w:rPr>
            <w:delText>i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]=</w:delText>
          </w:r>
          <w:r w:rsidRPr="00AD3A02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>list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.split.map(&amp;</w:delText>
          </w:r>
          <w:r w:rsidRPr="00AD3A02" w:rsidDel="00BA28BD">
            <w:rPr>
              <w:rFonts w:ascii="Courier New" w:hAnsi="Courier New" w:cs="Courier New"/>
              <w:b/>
              <w:bCs/>
              <w:color w:val="660E7A"/>
              <w:sz w:val="20"/>
              <w:lang w:val="uk-UA"/>
            </w:rPr>
            <w:delText>:to_i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)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br/>
          </w:r>
          <w:r w:rsidRPr="00AD3A02" w:rsidDel="00BA28BD">
            <w:rPr>
              <w:rFonts w:ascii="Courier New" w:hAnsi="Courier New" w:cs="Courier New"/>
              <w:b/>
              <w:bCs/>
              <w:color w:val="000080"/>
              <w:sz w:val="20"/>
              <w:lang w:val="uk-UA"/>
            </w:rPr>
            <w:delText>end</w:delText>
          </w:r>
          <w:r w:rsidRPr="00AD3A02" w:rsidDel="00BA28BD">
            <w:rPr>
              <w:rFonts w:ascii="Courier New" w:hAnsi="Courier New" w:cs="Courier New"/>
              <w:b/>
              <w:bCs/>
              <w:color w:val="000080"/>
              <w:sz w:val="20"/>
              <w:lang w:val="uk-UA"/>
            </w:rPr>
            <w:br/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 xml:space="preserve">puts </w:delText>
          </w:r>
          <w:r w:rsidRPr="00AD3A02" w:rsidDel="00BA28BD">
            <w:rPr>
              <w:rFonts w:ascii="Courier New" w:hAnsi="Courier New" w:cs="Courier New"/>
              <w:b/>
              <w:bCs/>
              <w:color w:val="008000"/>
              <w:sz w:val="20"/>
              <w:lang w:val="uk-UA"/>
            </w:rPr>
            <w:delText>"Entered matric:"</w:delText>
          </w:r>
          <w:r w:rsidRPr="00AD3A02" w:rsidDel="00BA28BD">
            <w:rPr>
              <w:rFonts w:ascii="Courier New" w:hAnsi="Courier New" w:cs="Courier New"/>
              <w:b/>
              <w:bCs/>
              <w:color w:val="008000"/>
              <w:sz w:val="20"/>
              <w:lang w:val="uk-UA"/>
            </w:rPr>
            <w:br/>
          </w:r>
          <w:r w:rsidRPr="00AD3A02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 xml:space="preserve">summ 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 xml:space="preserve">= </w:delText>
          </w:r>
          <w:r w:rsidRPr="00AD3A02" w:rsidDel="00BA28BD">
            <w:rPr>
              <w:rFonts w:ascii="Courier New" w:hAnsi="Courier New" w:cs="Courier New"/>
              <w:color w:val="0000FF"/>
              <w:sz w:val="20"/>
              <w:lang w:val="uk-UA"/>
            </w:rPr>
            <w:delText>0</w:delText>
          </w:r>
          <w:r w:rsidRPr="00AD3A02" w:rsidDel="00BA28BD">
            <w:rPr>
              <w:rFonts w:ascii="Courier New" w:hAnsi="Courier New" w:cs="Courier New"/>
              <w:color w:val="0000FF"/>
              <w:sz w:val="20"/>
              <w:lang w:val="uk-UA"/>
            </w:rPr>
            <w:br/>
          </w:r>
          <w:r w:rsidRPr="00AD3A02" w:rsidDel="00BA28BD">
            <w:rPr>
              <w:rFonts w:ascii="Courier New" w:hAnsi="Courier New" w:cs="Courier New"/>
              <w:b/>
              <w:bCs/>
              <w:color w:val="000080"/>
              <w:sz w:val="20"/>
              <w:lang w:val="uk-UA"/>
            </w:rPr>
            <w:delText xml:space="preserve">for </w:delText>
          </w:r>
          <w:r w:rsidRPr="00AD3A02" w:rsidDel="00BA28BD">
            <w:rPr>
              <w:rFonts w:ascii="Courier New" w:hAnsi="Courier New" w:cs="Courier New"/>
              <w:i/>
              <w:iCs/>
              <w:color w:val="C37522"/>
              <w:sz w:val="20"/>
              <w:lang w:val="uk-UA"/>
            </w:rPr>
            <w:delText xml:space="preserve">i </w:delText>
          </w:r>
          <w:r w:rsidRPr="00AD3A02" w:rsidDel="00BA28BD">
            <w:rPr>
              <w:rFonts w:ascii="Courier New" w:hAnsi="Courier New" w:cs="Courier New"/>
              <w:b/>
              <w:bCs/>
              <w:color w:val="000080"/>
              <w:sz w:val="20"/>
              <w:lang w:val="uk-UA"/>
            </w:rPr>
            <w:delText xml:space="preserve">in </w:delText>
          </w:r>
          <w:r w:rsidRPr="00AD3A02" w:rsidDel="00BA28BD">
            <w:rPr>
              <w:rFonts w:ascii="Courier New" w:hAnsi="Courier New" w:cs="Courier New"/>
              <w:color w:val="0000FF"/>
              <w:sz w:val="20"/>
              <w:lang w:val="uk-UA"/>
            </w:rPr>
            <w:delText>0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..</w:delText>
          </w:r>
          <w:r w:rsidRPr="00AD3A02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>row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-</w:delText>
          </w:r>
          <w:r w:rsidRPr="00AD3A02" w:rsidDel="00BA28BD">
            <w:rPr>
              <w:rFonts w:ascii="Courier New" w:hAnsi="Courier New" w:cs="Courier New"/>
              <w:color w:val="0000FF"/>
              <w:sz w:val="20"/>
              <w:lang w:val="uk-UA"/>
            </w:rPr>
            <w:delText>1</w:delText>
          </w:r>
          <w:r w:rsidRPr="00AD3A02" w:rsidDel="00BA28BD">
            <w:rPr>
              <w:rFonts w:ascii="Courier New" w:hAnsi="Courier New" w:cs="Courier New"/>
              <w:color w:val="0000FF"/>
              <w:sz w:val="20"/>
              <w:lang w:val="uk-UA"/>
            </w:rPr>
            <w:br/>
            <w:delText xml:space="preserve">  </w:delText>
          </w:r>
          <w:r w:rsidRPr="00AD3A02" w:rsidDel="00BA28BD">
            <w:rPr>
              <w:rFonts w:ascii="Courier New" w:hAnsi="Courier New" w:cs="Courier New"/>
              <w:b/>
              <w:bCs/>
              <w:color w:val="000080"/>
              <w:sz w:val="20"/>
              <w:lang w:val="uk-UA"/>
            </w:rPr>
            <w:delText xml:space="preserve">for 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shd w:val="clear" w:color="auto" w:fill="E4E4FF"/>
              <w:lang w:val="uk-UA"/>
            </w:rPr>
            <w:delText>j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 xml:space="preserve"> </w:delText>
          </w:r>
          <w:r w:rsidRPr="00AD3A02" w:rsidDel="00BA28BD">
            <w:rPr>
              <w:rFonts w:ascii="Courier New" w:hAnsi="Courier New" w:cs="Courier New"/>
              <w:b/>
              <w:bCs/>
              <w:color w:val="000080"/>
              <w:sz w:val="20"/>
              <w:lang w:val="uk-UA"/>
            </w:rPr>
            <w:delText xml:space="preserve">in </w:delText>
          </w:r>
          <w:r w:rsidRPr="00AD3A02" w:rsidDel="00BA28BD">
            <w:rPr>
              <w:rFonts w:ascii="Courier New" w:hAnsi="Courier New" w:cs="Courier New"/>
              <w:color w:val="0000FF"/>
              <w:sz w:val="20"/>
              <w:lang w:val="uk-UA"/>
            </w:rPr>
            <w:delText>0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..</w:delText>
          </w:r>
          <w:r w:rsidRPr="00AD3A02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>row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-</w:delText>
          </w:r>
          <w:r w:rsidRPr="00AD3A02" w:rsidDel="00BA28BD">
            <w:rPr>
              <w:rFonts w:ascii="Courier New" w:hAnsi="Courier New" w:cs="Courier New"/>
              <w:color w:val="0000FF"/>
              <w:sz w:val="20"/>
              <w:lang w:val="uk-UA"/>
            </w:rPr>
            <w:delText>1</w:delText>
          </w:r>
          <w:r w:rsidRPr="00AD3A02" w:rsidDel="00BA28BD">
            <w:rPr>
              <w:rFonts w:ascii="Courier New" w:hAnsi="Courier New" w:cs="Courier New"/>
              <w:color w:val="0000FF"/>
              <w:sz w:val="20"/>
              <w:lang w:val="uk-UA"/>
            </w:rPr>
            <w:br/>
            <w:delText xml:space="preserve">    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 xml:space="preserve">print </w:delText>
          </w:r>
          <w:r w:rsidRPr="00AD3A02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>mas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[</w:delText>
          </w:r>
          <w:r w:rsidRPr="00AD3A02" w:rsidDel="00BA28BD">
            <w:rPr>
              <w:rFonts w:ascii="Courier New" w:hAnsi="Courier New" w:cs="Courier New"/>
              <w:i/>
              <w:iCs/>
              <w:color w:val="C37522"/>
              <w:sz w:val="20"/>
              <w:lang w:val="uk-UA"/>
            </w:rPr>
            <w:delText>i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][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shd w:val="clear" w:color="auto" w:fill="E4E4FF"/>
              <w:lang w:val="uk-UA"/>
            </w:rPr>
            <w:delText>j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 xml:space="preserve">].to_s + </w:delText>
          </w:r>
          <w:r w:rsidRPr="00AD3A02" w:rsidDel="00BA28BD">
            <w:rPr>
              <w:rFonts w:ascii="Courier New" w:hAnsi="Courier New" w:cs="Courier New"/>
              <w:b/>
              <w:bCs/>
              <w:color w:val="008000"/>
              <w:sz w:val="20"/>
              <w:lang w:val="uk-UA"/>
            </w:rPr>
            <w:delText>" "</w:delText>
          </w:r>
          <w:r w:rsidRPr="00AD3A02" w:rsidDel="00BA28BD">
            <w:rPr>
              <w:rFonts w:ascii="Courier New" w:hAnsi="Courier New" w:cs="Courier New"/>
              <w:b/>
              <w:bCs/>
              <w:color w:val="008000"/>
              <w:sz w:val="20"/>
              <w:lang w:val="uk-UA"/>
            </w:rPr>
            <w:br/>
            <w:delText xml:space="preserve">    </w:delText>
          </w:r>
          <w:r w:rsidRPr="00AD3A02" w:rsidDel="00BA28BD">
            <w:rPr>
              <w:rFonts w:ascii="Courier New" w:hAnsi="Courier New" w:cs="Courier New"/>
              <w:b/>
              <w:bCs/>
              <w:color w:val="000080"/>
              <w:sz w:val="20"/>
              <w:lang w:val="uk-UA"/>
            </w:rPr>
            <w:delText xml:space="preserve">if </w:delText>
          </w:r>
          <w:r w:rsidRPr="00AD3A02" w:rsidDel="00BA28BD">
            <w:rPr>
              <w:rFonts w:ascii="Courier New" w:hAnsi="Courier New" w:cs="Courier New"/>
              <w:i/>
              <w:iCs/>
              <w:color w:val="C37522"/>
              <w:sz w:val="20"/>
              <w:lang w:val="uk-UA"/>
            </w:rPr>
            <w:delText>i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shd w:val="clear" w:color="auto" w:fill="E4E4FF"/>
              <w:lang w:val="uk-UA"/>
            </w:rPr>
            <w:delText>==j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br/>
            <w:delText xml:space="preserve">      </w:delText>
          </w:r>
          <w:r w:rsidRPr="00AD3A02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>summ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+=</w:delText>
          </w:r>
          <w:r w:rsidRPr="00AD3A02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>mas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[</w:delText>
          </w:r>
          <w:r w:rsidRPr="00AD3A02" w:rsidDel="00BA28BD">
            <w:rPr>
              <w:rFonts w:ascii="Courier New" w:hAnsi="Courier New" w:cs="Courier New"/>
              <w:i/>
              <w:iCs/>
              <w:color w:val="C37522"/>
              <w:sz w:val="20"/>
              <w:lang w:val="uk-UA"/>
            </w:rPr>
            <w:delText>i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][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shd w:val="clear" w:color="auto" w:fill="E4E4FF"/>
              <w:lang w:val="uk-UA"/>
            </w:rPr>
            <w:delText>j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]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br/>
            <w:delText xml:space="preserve">    </w:delText>
          </w:r>
          <w:r w:rsidRPr="00AD3A02" w:rsidDel="00BA28BD">
            <w:rPr>
              <w:rFonts w:ascii="Courier New" w:hAnsi="Courier New" w:cs="Courier New"/>
              <w:b/>
              <w:bCs/>
              <w:color w:val="000080"/>
              <w:sz w:val="20"/>
              <w:lang w:val="uk-UA"/>
            </w:rPr>
            <w:delText>end</w:delText>
          </w:r>
          <w:r w:rsidRPr="00AD3A02" w:rsidDel="00BA28BD">
            <w:rPr>
              <w:rFonts w:ascii="Courier New" w:hAnsi="Courier New" w:cs="Courier New"/>
              <w:b/>
              <w:bCs/>
              <w:color w:val="000080"/>
              <w:sz w:val="20"/>
              <w:lang w:val="uk-UA"/>
            </w:rPr>
            <w:br/>
            <w:delText xml:space="preserve">    if 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(</w:delText>
          </w:r>
          <w:r w:rsidRPr="00AD3A02" w:rsidDel="00BA28BD">
            <w:rPr>
              <w:rFonts w:ascii="Courier New" w:hAnsi="Courier New" w:cs="Courier New"/>
              <w:i/>
              <w:iCs/>
              <w:color w:val="C37522"/>
              <w:sz w:val="20"/>
              <w:lang w:val="uk-UA"/>
            </w:rPr>
            <w:delText>i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+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shd w:val="clear" w:color="auto" w:fill="E4E4FF"/>
              <w:lang w:val="uk-UA"/>
            </w:rPr>
            <w:delText>j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)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shd w:val="clear" w:color="auto" w:fill="E4E4FF"/>
              <w:lang w:val="uk-UA"/>
            </w:rPr>
            <w:delText>==</w:delText>
          </w:r>
          <w:r w:rsidRPr="00AD3A02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>row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-</w:delText>
          </w:r>
          <w:r w:rsidRPr="00AD3A02" w:rsidDel="00BA28BD">
            <w:rPr>
              <w:rFonts w:ascii="Courier New" w:hAnsi="Courier New" w:cs="Courier New"/>
              <w:color w:val="0000FF"/>
              <w:sz w:val="20"/>
              <w:lang w:val="uk-UA"/>
            </w:rPr>
            <w:delText>1</w:delText>
          </w:r>
          <w:r w:rsidRPr="00AD3A02" w:rsidDel="00BA28BD">
            <w:rPr>
              <w:rFonts w:ascii="Courier New" w:hAnsi="Courier New" w:cs="Courier New"/>
              <w:color w:val="0000FF"/>
              <w:sz w:val="20"/>
              <w:lang w:val="uk-UA"/>
            </w:rPr>
            <w:br/>
            <w:delText xml:space="preserve">      </w:delText>
          </w:r>
          <w:r w:rsidRPr="00AD3A02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>summ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+=</w:delText>
          </w:r>
          <w:r w:rsidRPr="00AD3A02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>mas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[</w:delText>
          </w:r>
          <w:r w:rsidRPr="00AD3A02" w:rsidDel="00BA28BD">
            <w:rPr>
              <w:rFonts w:ascii="Courier New" w:hAnsi="Courier New" w:cs="Courier New"/>
              <w:i/>
              <w:iCs/>
              <w:color w:val="C37522"/>
              <w:sz w:val="20"/>
              <w:lang w:val="uk-UA"/>
            </w:rPr>
            <w:delText>i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][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shd w:val="clear" w:color="auto" w:fill="E4E4FF"/>
              <w:lang w:val="uk-UA"/>
            </w:rPr>
            <w:delText>j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]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br/>
            <w:delText xml:space="preserve">    </w:delText>
          </w:r>
          <w:r w:rsidRPr="00AD3A02" w:rsidDel="00BA28BD">
            <w:rPr>
              <w:rFonts w:ascii="Courier New" w:hAnsi="Courier New" w:cs="Courier New"/>
              <w:b/>
              <w:bCs/>
              <w:color w:val="000080"/>
              <w:sz w:val="20"/>
              <w:lang w:val="uk-UA"/>
            </w:rPr>
            <w:delText>end</w:delText>
          </w:r>
          <w:r w:rsidRPr="00AD3A02" w:rsidDel="00BA28BD">
            <w:rPr>
              <w:rFonts w:ascii="Courier New" w:hAnsi="Courier New" w:cs="Courier New"/>
              <w:b/>
              <w:bCs/>
              <w:color w:val="000080"/>
              <w:sz w:val="20"/>
              <w:lang w:val="uk-UA"/>
            </w:rPr>
            <w:br/>
            <w:delText xml:space="preserve">  end</w:delText>
          </w:r>
          <w:r w:rsidRPr="00AD3A02" w:rsidDel="00BA28BD">
            <w:rPr>
              <w:rFonts w:ascii="Courier New" w:hAnsi="Courier New" w:cs="Courier New"/>
              <w:b/>
              <w:bCs/>
              <w:color w:val="000080"/>
              <w:sz w:val="20"/>
              <w:lang w:val="uk-UA"/>
            </w:rPr>
            <w:br/>
            <w:delText xml:space="preserve">  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 xml:space="preserve">puts </w:delText>
          </w:r>
          <w:r w:rsidRPr="00AD3A02" w:rsidDel="00BA28BD">
            <w:rPr>
              <w:rFonts w:ascii="Courier New" w:hAnsi="Courier New" w:cs="Courier New"/>
              <w:b/>
              <w:bCs/>
              <w:color w:val="008000"/>
              <w:sz w:val="20"/>
              <w:lang w:val="uk-UA"/>
            </w:rPr>
            <w:delText>""</w:delText>
          </w:r>
          <w:r w:rsidRPr="00AD3A02" w:rsidDel="00BA28BD">
            <w:rPr>
              <w:rFonts w:ascii="Courier New" w:hAnsi="Courier New" w:cs="Courier New"/>
              <w:b/>
              <w:bCs/>
              <w:color w:val="008000"/>
              <w:sz w:val="20"/>
              <w:lang w:val="uk-UA"/>
            </w:rPr>
            <w:br/>
          </w:r>
          <w:r w:rsidRPr="00AD3A02" w:rsidDel="00BA28BD">
            <w:rPr>
              <w:rFonts w:ascii="Courier New" w:hAnsi="Courier New" w:cs="Courier New"/>
              <w:b/>
              <w:bCs/>
              <w:color w:val="000080"/>
              <w:sz w:val="20"/>
              <w:lang w:val="uk-UA"/>
            </w:rPr>
            <w:delText>end</w:delText>
          </w:r>
          <w:r w:rsidRPr="00AD3A02" w:rsidDel="00BA28BD">
            <w:rPr>
              <w:rFonts w:ascii="Courier New" w:hAnsi="Courier New" w:cs="Courier New"/>
              <w:b/>
              <w:bCs/>
              <w:color w:val="000080"/>
              <w:sz w:val="20"/>
              <w:lang w:val="uk-UA"/>
            </w:rPr>
            <w:br/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 xml:space="preserve">puts </w:delText>
          </w:r>
          <w:r w:rsidRPr="00AD3A02" w:rsidDel="00BA28BD">
            <w:rPr>
              <w:rFonts w:ascii="Courier New" w:hAnsi="Courier New" w:cs="Courier New"/>
              <w:b/>
              <w:bCs/>
              <w:color w:val="008000"/>
              <w:sz w:val="20"/>
              <w:lang w:val="uk-UA"/>
            </w:rPr>
            <w:delText>"Summ of diagonal elements:"</w:delText>
          </w:r>
          <w:r w:rsidRPr="00AD3A02" w:rsidDel="00BA28BD">
            <w:rPr>
              <w:rFonts w:ascii="Courier New" w:hAnsi="Courier New" w:cs="Courier New"/>
              <w:b/>
              <w:bCs/>
              <w:color w:val="008000"/>
              <w:sz w:val="20"/>
              <w:lang w:val="uk-UA"/>
            </w:rPr>
            <w:br/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 xml:space="preserve">puts </w:delText>
          </w:r>
          <w:r w:rsidRPr="00AD3A02" w:rsidDel="00BA28BD">
            <w:rPr>
              <w:rFonts w:ascii="Courier New" w:hAnsi="Courier New" w:cs="Courier New"/>
              <w:i/>
              <w:iCs/>
              <w:color w:val="003C5A"/>
              <w:sz w:val="20"/>
              <w:lang w:val="uk-UA"/>
            </w:rPr>
            <w:delText>summ</w:delText>
          </w:r>
          <w:r w:rsidRPr="00AD3A02" w:rsidDel="00BA28BD">
            <w:rPr>
              <w:rFonts w:ascii="Courier New" w:hAnsi="Courier New" w:cs="Courier New"/>
              <w:color w:val="000000"/>
              <w:sz w:val="20"/>
              <w:lang w:val="uk-UA"/>
            </w:rPr>
            <w:delText>.to_s</w:delText>
          </w:r>
        </w:del>
      </w:ins>
    </w:p>
    <w:p w:rsidR="00CD153D" w:rsidRPr="00CD153D" w:rsidDel="00BA28BD" w:rsidRDefault="00F24539">
      <w:pPr>
        <w:tabs>
          <w:tab w:val="center" w:pos="4680"/>
          <w:tab w:val="left" w:pos="5895"/>
        </w:tabs>
        <w:autoSpaceDE w:val="0"/>
        <w:autoSpaceDN w:val="0"/>
        <w:adjustRightInd w:val="0"/>
        <w:rPr>
          <w:del w:id="286" w:author="Smoker Nicoras" w:date="2016-10-10T19:41:00Z"/>
          <w:rFonts w:ascii="Consolas" w:hAnsi="Consolas" w:cs="Consolas"/>
          <w:sz w:val="19"/>
          <w:szCs w:val="19"/>
          <w:lang w:val="uk-UA"/>
        </w:rPr>
        <w:pPrChange w:id="287" w:author="Вася Когут" w:date="2016-09-21T09:08:00Z">
          <w:pPr>
            <w:autoSpaceDE w:val="0"/>
            <w:autoSpaceDN w:val="0"/>
            <w:adjustRightInd w:val="0"/>
            <w:jc w:val="center"/>
          </w:pPr>
        </w:pPrChange>
      </w:pPr>
      <w:del w:id="288" w:author="Smoker Nicoras" w:date="2016-10-10T19:41:00Z">
        <w:r w:rsidDel="00BA28BD">
          <w:rPr>
            <w:rFonts w:ascii="Consolas" w:hAnsi="Consolas" w:cs="Consolas"/>
            <w:color w:val="0000FF"/>
            <w:sz w:val="19"/>
            <w:szCs w:val="19"/>
            <w:highlight w:val="white"/>
            <w:lang w:val="uk-UA"/>
          </w:rPr>
          <w:br w:type="page"/>
        </w:r>
        <w:r w:rsidR="00CD153D" w:rsidRPr="00CD153D" w:rsidDel="00BA28BD">
          <w:rPr>
            <w:rFonts w:ascii="Consolas" w:hAnsi="Consolas" w:cs="Consolas"/>
            <w:sz w:val="19"/>
            <w:szCs w:val="19"/>
            <w:lang w:val="uk-UA"/>
          </w:rPr>
          <w:delText>my_array=(1..10).to_a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289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290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delText xml:space="preserve">for i in 1..10 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291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292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my_array[i]=rand(100)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293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294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delText>end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295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296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delText xml:space="preserve">for i in 1..10 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297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298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puts my_array[i]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299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00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delText>end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01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02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delText>max=0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03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04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delText>min=100000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05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06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delText>b=0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07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08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delText xml:space="preserve">for i in 1..10 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09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10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 xml:space="preserve">if my_array[i]&gt;max 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11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12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max=i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13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14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end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15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16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if my_array[i]&lt;min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17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18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min=i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19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20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end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21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22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delText>end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23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24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delText>if max&gt;min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25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26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for i in min..max/2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27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28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v=my_array[max-b]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29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30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my_array[max-b]=my_array[i]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31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32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my_array[i]=v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33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34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b=b+1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35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36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end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37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38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delText>else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39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40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for i in max..min/2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41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42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v=my_array[min-b]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43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44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my_array[min-b]=my_array[i]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45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46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my_array[i]=v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47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48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b=b+1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49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50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end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51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52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delText>end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53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54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delText>puts "new array:"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55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56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delText>for i in 1..10</w:delText>
        </w:r>
      </w:del>
    </w:p>
    <w:p w:rsidR="00CD153D" w:rsidRPr="00CD153D" w:rsidDel="00BA28BD" w:rsidRDefault="00CD153D" w:rsidP="00CD153D">
      <w:pPr>
        <w:autoSpaceDE w:val="0"/>
        <w:autoSpaceDN w:val="0"/>
        <w:adjustRightInd w:val="0"/>
        <w:rPr>
          <w:del w:id="357" w:author="Smoker Nicoras" w:date="2016-10-10T19:41:00Z"/>
          <w:rFonts w:ascii="Consolas" w:hAnsi="Consolas" w:cs="Consolas"/>
          <w:sz w:val="19"/>
          <w:szCs w:val="19"/>
          <w:lang w:val="uk-UA"/>
        </w:rPr>
      </w:pPr>
      <w:del w:id="358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tab/>
          <w:delText>puts my_array[i]</w:delText>
        </w:r>
      </w:del>
    </w:p>
    <w:p w:rsidR="00F24539" w:rsidRPr="00111965" w:rsidDel="00BA28BD" w:rsidRDefault="00CD153D" w:rsidP="00CD153D">
      <w:pPr>
        <w:autoSpaceDE w:val="0"/>
        <w:autoSpaceDN w:val="0"/>
        <w:adjustRightInd w:val="0"/>
        <w:rPr>
          <w:del w:id="359" w:author="Smoker Nicoras" w:date="2016-10-10T19:41:00Z"/>
          <w:rFonts w:ascii="Times New Roman" w:hAnsi="Times New Roman"/>
          <w:b/>
          <w:lang w:val="en-US"/>
          <w:rPrChange w:id="360" w:author="Вася Когут" w:date="2016-09-21T09:08:00Z">
            <w:rPr>
              <w:del w:id="361" w:author="Smoker Nicoras" w:date="2016-10-10T19:41:00Z"/>
              <w:rFonts w:ascii="Times New Roman" w:hAnsi="Times New Roman"/>
              <w:b/>
            </w:rPr>
          </w:rPrChange>
        </w:rPr>
      </w:pPr>
      <w:del w:id="362" w:author="Smoker Nicoras" w:date="2016-10-10T19:41:00Z">
        <w:r w:rsidRPr="00CD153D" w:rsidDel="00BA28BD">
          <w:rPr>
            <w:rFonts w:ascii="Consolas" w:hAnsi="Consolas" w:cs="Consolas"/>
            <w:sz w:val="19"/>
            <w:szCs w:val="19"/>
            <w:lang w:val="uk-UA"/>
          </w:rPr>
          <w:delText>end</w:delText>
        </w:r>
      </w:del>
    </w:p>
    <w:p w:rsidR="00F24539" w:rsidRPr="00111965" w:rsidDel="00BA28BD" w:rsidRDefault="00F24539" w:rsidP="00F24539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del w:id="363" w:author="Smoker Nicoras" w:date="2016-10-10T19:41:00Z"/>
          <w:rFonts w:ascii="Times New Roman" w:hAnsi="Times New Roman"/>
          <w:b/>
          <w:lang w:val="en-US"/>
          <w:rPrChange w:id="364" w:author="Вася Когут" w:date="2016-09-21T09:08:00Z">
            <w:rPr>
              <w:del w:id="365" w:author="Smoker Nicoras" w:date="2016-10-10T19:41:00Z"/>
              <w:rFonts w:ascii="Times New Roman" w:hAnsi="Times New Roman"/>
              <w:b/>
            </w:rPr>
          </w:rPrChange>
        </w:rPr>
      </w:pPr>
    </w:p>
    <w:p w:rsidR="00F24539" w:rsidRPr="00F24539" w:rsidRDefault="00F24539" w:rsidP="00F24539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b/>
          <w:lang w:val="uk-UA"/>
        </w:rPr>
        <w:t>Результат виконання програми</w:t>
      </w:r>
    </w:p>
    <w:p w:rsidR="00BA28BD" w:rsidRPr="00BA28BD" w:rsidRDefault="00BA28BD" w:rsidP="00BA28BD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366" w:author="Smoker Nicoras" w:date="2016-10-10T19:42:00Z"/>
          <w:rFonts w:ascii="Times New Roman" w:hAnsi="Times New Roman"/>
          <w:lang w:val="uk-UA"/>
        </w:rPr>
        <w:pPrChange w:id="367" w:author="Smoker Nicoras" w:date="2016-10-10T19:42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368" w:author="Smoker Nicoras" w:date="2016-10-10T19:42:00Z">
        <w:r w:rsidRPr="00BA28BD">
          <w:rPr>
            <w:rFonts w:ascii="Times New Roman" w:hAnsi="Times New Roman"/>
            <w:lang w:val="uk-UA"/>
          </w:rPr>
          <w:t>147</w:t>
        </w:r>
      </w:ins>
    </w:p>
    <w:p w:rsidR="00BA28BD" w:rsidRPr="00BA28BD" w:rsidRDefault="00BA28BD" w:rsidP="00BA28BD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369" w:author="Smoker Nicoras" w:date="2016-10-10T19:42:00Z"/>
          <w:rFonts w:ascii="Times New Roman" w:hAnsi="Times New Roman"/>
          <w:lang w:val="uk-UA"/>
        </w:rPr>
        <w:pPrChange w:id="370" w:author="Smoker Nicoras" w:date="2016-10-10T19:42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371" w:author="Smoker Nicoras" w:date="2016-10-10T19:42:00Z">
        <w:r w:rsidRPr="00BA28BD">
          <w:rPr>
            <w:rFonts w:ascii="Times New Roman" w:hAnsi="Times New Roman"/>
            <w:lang w:val="uk-UA"/>
          </w:rPr>
          <w:t>99</w:t>
        </w:r>
      </w:ins>
    </w:p>
    <w:p w:rsidR="00BA28BD" w:rsidRPr="00BA28BD" w:rsidRDefault="00BA28BD" w:rsidP="00BA28BD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372" w:author="Smoker Nicoras" w:date="2016-10-10T19:42:00Z"/>
          <w:rFonts w:ascii="Times New Roman" w:hAnsi="Times New Roman"/>
          <w:lang w:val="uk-UA"/>
        </w:rPr>
        <w:pPrChange w:id="373" w:author="Smoker Nicoras" w:date="2016-10-10T19:42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374" w:author="Smoker Nicoras" w:date="2016-10-10T19:42:00Z">
        <w:r w:rsidRPr="00BA28BD">
          <w:rPr>
            <w:rFonts w:ascii="Times New Roman" w:hAnsi="Times New Roman"/>
            <w:lang w:val="uk-UA"/>
          </w:rPr>
          <w:t>171</w:t>
        </w:r>
      </w:ins>
    </w:p>
    <w:p w:rsidR="00BA28BD" w:rsidRDefault="00BA28BD" w:rsidP="00BA28BD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375" w:author="Smoker Nicoras" w:date="2016-10-10T19:42:00Z"/>
          <w:rFonts w:ascii="Times New Roman" w:hAnsi="Times New Roman"/>
          <w:lang w:val="uk-UA"/>
        </w:rPr>
        <w:pPrChange w:id="376" w:author="Smoker Nicoras" w:date="2016-10-10T19:42:00Z">
          <w:pPr/>
        </w:pPrChange>
      </w:pPr>
      <w:ins w:id="377" w:author="Smoker Nicoras" w:date="2016-10-10T19:42:00Z">
        <w:r w:rsidRPr="00BA28BD">
          <w:rPr>
            <w:rFonts w:ascii="Times New Roman" w:hAnsi="Times New Roman"/>
            <w:lang w:val="uk-UA"/>
          </w:rPr>
          <w:t>min index</w:t>
        </w:r>
        <w:r>
          <w:rPr>
            <w:rFonts w:ascii="Times New Roman" w:hAnsi="Times New Roman"/>
            <w:lang w:val="en-US"/>
          </w:rPr>
          <w:t xml:space="preserve"> </w:t>
        </w:r>
        <w:r w:rsidRPr="00BA28BD">
          <w:rPr>
            <w:rFonts w:ascii="Times New Roman" w:hAnsi="Times New Roman"/>
            <w:lang w:val="uk-UA"/>
          </w:rPr>
          <w:t>1</w:t>
        </w:r>
      </w:ins>
    </w:p>
    <w:p w:rsidR="00AD3A02" w:rsidRPr="00AD3A02" w:rsidDel="00BA28BD" w:rsidRDefault="00AD3A02" w:rsidP="00BA28BD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378" w:author="Вася Когут" w:date="2016-09-21T11:48:00Z"/>
          <w:del w:id="379" w:author="Smoker Nicoras" w:date="2016-10-10T19:42:00Z"/>
          <w:rFonts w:ascii="Times New Roman" w:hAnsi="Times New Roman"/>
          <w:lang w:val="uk-UA"/>
        </w:rPr>
        <w:pPrChange w:id="380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381" w:author="Вася Когут" w:date="2016-09-21T11:48:00Z">
        <w:del w:id="382" w:author="Smoker Nicoras" w:date="2016-10-10T19:42:00Z">
          <w:r w:rsidRPr="00AD3A02" w:rsidDel="00BA28BD">
            <w:rPr>
              <w:rFonts w:ascii="Times New Roman" w:hAnsi="Times New Roman"/>
              <w:lang w:val="uk-UA"/>
            </w:rPr>
            <w:delText>Enter a size of square matric:</w:delText>
          </w:r>
        </w:del>
      </w:ins>
    </w:p>
    <w:p w:rsidR="00AD3A02" w:rsidRPr="00AD3A02" w:rsidDel="00BA28BD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383" w:author="Вася Когут" w:date="2016-09-21T11:48:00Z"/>
          <w:del w:id="384" w:author="Smoker Nicoras" w:date="2016-10-10T19:42:00Z"/>
          <w:rFonts w:ascii="Times New Roman" w:hAnsi="Times New Roman"/>
          <w:lang w:val="uk-UA"/>
        </w:rPr>
        <w:pPrChange w:id="385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386" w:author="Вася Когут" w:date="2016-09-21T11:48:00Z">
        <w:del w:id="387" w:author="Smoker Nicoras" w:date="2016-10-10T19:42:00Z">
          <w:r w:rsidRPr="00AD3A02" w:rsidDel="00BA28BD">
            <w:rPr>
              <w:rFonts w:ascii="Times New Roman" w:hAnsi="Times New Roman"/>
              <w:lang w:val="uk-UA"/>
            </w:rPr>
            <w:delText>3</w:delText>
          </w:r>
        </w:del>
      </w:ins>
    </w:p>
    <w:p w:rsidR="00AD3A02" w:rsidRPr="00AD3A02" w:rsidDel="00BA28BD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388" w:author="Вася Когут" w:date="2016-09-21T11:48:00Z"/>
          <w:del w:id="389" w:author="Smoker Nicoras" w:date="2016-10-10T19:42:00Z"/>
          <w:rFonts w:ascii="Times New Roman" w:hAnsi="Times New Roman"/>
          <w:lang w:val="uk-UA"/>
        </w:rPr>
        <w:pPrChange w:id="390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391" w:author="Вася Когут" w:date="2016-09-21T11:48:00Z">
        <w:del w:id="392" w:author="Smoker Nicoras" w:date="2016-10-10T19:42:00Z">
          <w:r w:rsidRPr="00AD3A02" w:rsidDel="00BA28BD">
            <w:rPr>
              <w:rFonts w:ascii="Times New Roman" w:hAnsi="Times New Roman"/>
              <w:lang w:val="uk-UA"/>
            </w:rPr>
            <w:delText>Enter the matric:</w:delText>
          </w:r>
        </w:del>
      </w:ins>
    </w:p>
    <w:p w:rsidR="00AD3A02" w:rsidRPr="00AD3A02" w:rsidDel="00BA28BD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393" w:author="Вася Когут" w:date="2016-09-21T11:48:00Z"/>
          <w:del w:id="394" w:author="Smoker Nicoras" w:date="2016-10-10T19:42:00Z"/>
          <w:rFonts w:ascii="Times New Roman" w:hAnsi="Times New Roman"/>
          <w:lang w:val="uk-UA"/>
        </w:rPr>
        <w:pPrChange w:id="395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396" w:author="Вася Когут" w:date="2016-09-21T11:48:00Z">
        <w:del w:id="397" w:author="Smoker Nicoras" w:date="2016-10-10T19:42:00Z">
          <w:r w:rsidRPr="00AD3A02" w:rsidDel="00BA28BD">
            <w:rPr>
              <w:rFonts w:ascii="Times New Roman" w:hAnsi="Times New Roman"/>
              <w:lang w:val="uk-UA"/>
            </w:rPr>
            <w:delText>1 2 3</w:delText>
          </w:r>
        </w:del>
      </w:ins>
    </w:p>
    <w:p w:rsidR="00AD3A02" w:rsidRPr="00AD3A02" w:rsidDel="00BA28BD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398" w:author="Вася Когут" w:date="2016-09-21T11:48:00Z"/>
          <w:del w:id="399" w:author="Smoker Nicoras" w:date="2016-10-10T19:42:00Z"/>
          <w:rFonts w:ascii="Times New Roman" w:hAnsi="Times New Roman"/>
          <w:lang w:val="uk-UA"/>
        </w:rPr>
        <w:pPrChange w:id="400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401" w:author="Вася Когут" w:date="2016-09-21T11:48:00Z">
        <w:del w:id="402" w:author="Smoker Nicoras" w:date="2016-10-10T19:42:00Z">
          <w:r w:rsidRPr="00AD3A02" w:rsidDel="00BA28BD">
            <w:rPr>
              <w:rFonts w:ascii="Times New Roman" w:hAnsi="Times New Roman"/>
              <w:lang w:val="uk-UA"/>
            </w:rPr>
            <w:delText>4 5 6</w:delText>
          </w:r>
        </w:del>
      </w:ins>
    </w:p>
    <w:p w:rsidR="00AD3A02" w:rsidRPr="00AD3A02" w:rsidDel="00BA28BD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403" w:author="Вася Когут" w:date="2016-09-21T11:48:00Z"/>
          <w:del w:id="404" w:author="Smoker Nicoras" w:date="2016-10-10T19:42:00Z"/>
          <w:rFonts w:ascii="Times New Roman" w:hAnsi="Times New Roman"/>
          <w:lang w:val="uk-UA"/>
        </w:rPr>
        <w:pPrChange w:id="405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406" w:author="Вася Когут" w:date="2016-09-21T11:48:00Z">
        <w:del w:id="407" w:author="Smoker Nicoras" w:date="2016-10-10T19:42:00Z">
          <w:r w:rsidRPr="00AD3A02" w:rsidDel="00BA28BD">
            <w:rPr>
              <w:rFonts w:ascii="Times New Roman" w:hAnsi="Times New Roman"/>
              <w:lang w:val="uk-UA"/>
            </w:rPr>
            <w:delText>7 8 9</w:delText>
          </w:r>
        </w:del>
      </w:ins>
    </w:p>
    <w:p w:rsidR="00AD3A02" w:rsidRPr="00AD3A02" w:rsidDel="00BA28BD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408" w:author="Вася Когут" w:date="2016-09-21T11:48:00Z"/>
          <w:del w:id="409" w:author="Smoker Nicoras" w:date="2016-10-10T19:42:00Z"/>
          <w:rFonts w:ascii="Times New Roman" w:hAnsi="Times New Roman"/>
          <w:lang w:val="uk-UA"/>
        </w:rPr>
        <w:pPrChange w:id="410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411" w:author="Вася Когут" w:date="2016-09-21T11:48:00Z">
        <w:del w:id="412" w:author="Smoker Nicoras" w:date="2016-10-10T19:42:00Z">
          <w:r w:rsidRPr="00AD3A02" w:rsidDel="00BA28BD">
            <w:rPr>
              <w:rFonts w:ascii="Times New Roman" w:hAnsi="Times New Roman"/>
              <w:lang w:val="uk-UA"/>
            </w:rPr>
            <w:delText>Entered matric:</w:delText>
          </w:r>
        </w:del>
      </w:ins>
    </w:p>
    <w:p w:rsidR="00AD3A02" w:rsidRPr="00AD3A02" w:rsidDel="00BA28BD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413" w:author="Вася Когут" w:date="2016-09-21T11:48:00Z"/>
          <w:del w:id="414" w:author="Smoker Nicoras" w:date="2016-10-10T19:42:00Z"/>
          <w:rFonts w:ascii="Times New Roman" w:hAnsi="Times New Roman"/>
          <w:lang w:val="uk-UA"/>
        </w:rPr>
        <w:pPrChange w:id="415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416" w:author="Вася Когут" w:date="2016-09-21T11:48:00Z">
        <w:del w:id="417" w:author="Smoker Nicoras" w:date="2016-10-10T19:42:00Z">
          <w:r w:rsidRPr="00AD3A02" w:rsidDel="00BA28BD">
            <w:rPr>
              <w:rFonts w:ascii="Times New Roman" w:hAnsi="Times New Roman"/>
              <w:lang w:val="uk-UA"/>
            </w:rPr>
            <w:delText xml:space="preserve">1 2 3 </w:delText>
          </w:r>
        </w:del>
      </w:ins>
    </w:p>
    <w:p w:rsidR="00AD3A02" w:rsidRPr="00AD3A02" w:rsidDel="00BA28BD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418" w:author="Вася Когут" w:date="2016-09-21T11:48:00Z"/>
          <w:del w:id="419" w:author="Smoker Nicoras" w:date="2016-10-10T19:42:00Z"/>
          <w:rFonts w:ascii="Times New Roman" w:hAnsi="Times New Roman"/>
          <w:lang w:val="uk-UA"/>
        </w:rPr>
        <w:pPrChange w:id="420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421" w:author="Вася Когут" w:date="2016-09-21T11:48:00Z">
        <w:del w:id="422" w:author="Smoker Nicoras" w:date="2016-10-10T19:42:00Z">
          <w:r w:rsidRPr="00AD3A02" w:rsidDel="00BA28BD">
            <w:rPr>
              <w:rFonts w:ascii="Times New Roman" w:hAnsi="Times New Roman"/>
              <w:lang w:val="uk-UA"/>
            </w:rPr>
            <w:delText xml:space="preserve">4 5 6 </w:delText>
          </w:r>
        </w:del>
      </w:ins>
    </w:p>
    <w:p w:rsidR="00AD3A02" w:rsidRPr="00AD3A02" w:rsidDel="00BA28BD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423" w:author="Вася Когут" w:date="2016-09-21T11:48:00Z"/>
          <w:del w:id="424" w:author="Smoker Nicoras" w:date="2016-10-10T19:42:00Z"/>
          <w:rFonts w:ascii="Times New Roman" w:hAnsi="Times New Roman"/>
          <w:lang w:val="uk-UA"/>
        </w:rPr>
        <w:pPrChange w:id="425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426" w:author="Вася Когут" w:date="2016-09-21T11:48:00Z">
        <w:del w:id="427" w:author="Smoker Nicoras" w:date="2016-10-10T19:42:00Z">
          <w:r w:rsidRPr="00AD3A02" w:rsidDel="00BA28BD">
            <w:rPr>
              <w:rFonts w:ascii="Times New Roman" w:hAnsi="Times New Roman"/>
              <w:lang w:val="uk-UA"/>
            </w:rPr>
            <w:delText xml:space="preserve">7 8 9 </w:delText>
          </w:r>
        </w:del>
      </w:ins>
    </w:p>
    <w:p w:rsidR="00AD3A02" w:rsidRPr="00AD3A02" w:rsidDel="00BA28BD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428" w:author="Вася Когут" w:date="2016-09-21T11:48:00Z"/>
          <w:del w:id="429" w:author="Smoker Nicoras" w:date="2016-10-10T19:42:00Z"/>
          <w:rFonts w:ascii="Times New Roman" w:hAnsi="Times New Roman"/>
          <w:lang w:val="uk-UA"/>
        </w:rPr>
        <w:pPrChange w:id="430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431" w:author="Вася Когут" w:date="2016-09-21T11:48:00Z">
        <w:del w:id="432" w:author="Smoker Nicoras" w:date="2016-10-10T19:42:00Z">
          <w:r w:rsidRPr="00AD3A02" w:rsidDel="00BA28BD">
            <w:rPr>
              <w:rFonts w:ascii="Times New Roman" w:hAnsi="Times New Roman"/>
              <w:lang w:val="uk-UA"/>
            </w:rPr>
            <w:delText>Summ of diagonal elements:</w:delText>
          </w:r>
        </w:del>
      </w:ins>
    </w:p>
    <w:p w:rsidR="009E6575" w:rsidRPr="00111965" w:rsidDel="00BA28BD" w:rsidRDefault="00AD3A02">
      <w:pPr>
        <w:rPr>
          <w:del w:id="433" w:author="Smoker Nicoras" w:date="2016-10-10T19:42:00Z"/>
          <w:rFonts w:ascii="Times New Roman" w:hAnsi="Times New Roman"/>
          <w:lang w:val="uk-UA"/>
          <w:rPrChange w:id="434" w:author="Вася Когут" w:date="2016-09-21T09:09:00Z">
            <w:rPr>
              <w:del w:id="435" w:author="Smoker Nicoras" w:date="2016-10-10T19:42:00Z"/>
              <w:rFonts w:ascii="Times New Roman" w:hAnsi="Times New Roman"/>
              <w:b/>
              <w:lang w:val="uk-UA"/>
            </w:rPr>
          </w:rPrChange>
        </w:rPr>
        <w:pPrChange w:id="436" w:author="Вася Когут" w:date="2016-09-21T11:48:00Z">
          <w:pPr>
            <w:jc w:val="center"/>
          </w:pPr>
        </w:pPrChange>
      </w:pPr>
      <w:ins w:id="437" w:author="Вася Когут" w:date="2016-09-21T11:48:00Z">
        <w:del w:id="438" w:author="Smoker Nicoras" w:date="2016-10-10T19:42:00Z">
          <w:r w:rsidRPr="00AD3A02" w:rsidDel="00BA28BD">
            <w:rPr>
              <w:rFonts w:ascii="Times New Roman" w:hAnsi="Times New Roman"/>
              <w:lang w:val="uk-UA"/>
            </w:rPr>
            <w:delText>30</w:delText>
          </w:r>
        </w:del>
      </w:ins>
    </w:p>
    <w:p w:rsidR="009E6575" w:rsidDel="00BA28BD" w:rsidRDefault="009E6575">
      <w:pPr>
        <w:rPr>
          <w:del w:id="439" w:author="Smoker Nicoras" w:date="2016-10-10T19:42:00Z"/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9E6575" w:rsidRPr="00AD3A02" w:rsidDel="00BA28BD" w:rsidRDefault="009E6575">
      <w:pPr>
        <w:rPr>
          <w:del w:id="440" w:author="Smoker Nicoras" w:date="2016-10-10T19:42:00Z"/>
          <w:rFonts w:ascii="Times New Roman" w:hAnsi="Times New Roman"/>
          <w:b/>
          <w:color w:val="000000"/>
          <w:sz w:val="24"/>
          <w:szCs w:val="24"/>
          <w:lang w:val="uk-UA"/>
          <w:rPrChange w:id="441" w:author="Вася Когут" w:date="2016-09-21T11:46:00Z">
            <w:rPr>
              <w:del w:id="442" w:author="Smoker Nicoras" w:date="2016-10-10T19:42:00Z"/>
              <w:rFonts w:ascii="Times New Roman" w:hAnsi="Times New Roman"/>
              <w:b/>
              <w:color w:val="000000"/>
              <w:sz w:val="24"/>
              <w:szCs w:val="24"/>
            </w:rPr>
          </w:rPrChange>
        </w:rPr>
      </w:pPr>
    </w:p>
    <w:p w:rsidR="009E6575" w:rsidRPr="00AD3A02" w:rsidDel="00BA28BD" w:rsidRDefault="009E6575">
      <w:pPr>
        <w:rPr>
          <w:del w:id="443" w:author="Smoker Nicoras" w:date="2016-10-10T19:42:00Z"/>
          <w:rFonts w:ascii="Times New Roman" w:hAnsi="Times New Roman"/>
          <w:b/>
          <w:color w:val="000000"/>
          <w:sz w:val="24"/>
          <w:szCs w:val="24"/>
          <w:lang w:val="uk-UA"/>
          <w:rPrChange w:id="444" w:author="Вася Когут" w:date="2016-09-21T11:46:00Z">
            <w:rPr>
              <w:del w:id="445" w:author="Smoker Nicoras" w:date="2016-10-10T19:42:00Z"/>
              <w:rFonts w:ascii="Times New Roman" w:hAnsi="Times New Roman"/>
              <w:b/>
              <w:color w:val="000000"/>
              <w:sz w:val="24"/>
              <w:szCs w:val="24"/>
            </w:rPr>
          </w:rPrChange>
        </w:rPr>
      </w:pPr>
    </w:p>
    <w:p w:rsidR="009E6575" w:rsidRPr="00AD3A02" w:rsidDel="00BA28BD" w:rsidRDefault="009E6575">
      <w:pPr>
        <w:rPr>
          <w:del w:id="446" w:author="Smoker Nicoras" w:date="2016-10-10T19:42:00Z"/>
          <w:rFonts w:ascii="Times New Roman" w:hAnsi="Times New Roman"/>
          <w:b/>
          <w:color w:val="000000"/>
          <w:sz w:val="24"/>
          <w:szCs w:val="24"/>
          <w:lang w:val="uk-UA"/>
          <w:rPrChange w:id="447" w:author="Вася Когут" w:date="2016-09-21T11:46:00Z">
            <w:rPr>
              <w:del w:id="448" w:author="Smoker Nicoras" w:date="2016-10-10T19:42:00Z"/>
              <w:rFonts w:ascii="Times New Roman" w:hAnsi="Times New Roman"/>
              <w:b/>
              <w:color w:val="000000"/>
              <w:sz w:val="24"/>
              <w:szCs w:val="24"/>
            </w:rPr>
          </w:rPrChange>
        </w:rPr>
      </w:pPr>
    </w:p>
    <w:p w:rsidR="009E6575" w:rsidRPr="00B2449E" w:rsidRDefault="009E6575" w:rsidP="00BE5C70">
      <w:pPr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Висновок:</w:t>
      </w:r>
      <w:r w:rsidRPr="00EE103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Під час виконання цієї практичної роботи, я навчи</w:t>
      </w:r>
      <w:ins w:id="449" w:author="Вася Когут" w:date="2016-09-21T09:10:00Z">
        <w:r w:rsidR="00950BC2">
          <w:rPr>
            <w:rFonts w:ascii="Times New Roman" w:hAnsi="Times New Roman"/>
            <w:color w:val="000000"/>
            <w:sz w:val="24"/>
            <w:szCs w:val="24"/>
            <w:lang w:val="uk-UA"/>
          </w:rPr>
          <w:t xml:space="preserve">вся працювати з </w:t>
        </w:r>
      </w:ins>
      <w:ins w:id="450" w:author="Smoker Nicoras" w:date="2016-10-10T19:43:00Z">
        <w:r w:rsidR="00BA28BD">
          <w:rPr>
            <w:rFonts w:ascii="Times New Roman" w:hAnsi="Times New Roman"/>
            <w:color w:val="000000"/>
            <w:sz w:val="24"/>
            <w:szCs w:val="24"/>
            <w:lang w:val="en-US"/>
          </w:rPr>
          <w:t>Input/Output</w:t>
        </w:r>
        <w:r w:rsidR="00BA28BD">
          <w:rPr>
            <w:rFonts w:ascii="Times New Roman" w:hAnsi="Times New Roman"/>
            <w:color w:val="000000"/>
            <w:sz w:val="24"/>
            <w:szCs w:val="24"/>
          </w:rPr>
          <w:t xml:space="preserve"> методами</w:t>
        </w:r>
        <w:bookmarkStart w:id="451" w:name="_GoBack"/>
        <w:bookmarkEnd w:id="451"/>
        <w:r w:rsidR="00BA28BD">
          <w:rPr>
            <w:rFonts w:ascii="Times New Roman" w:hAnsi="Times New Roman"/>
            <w:color w:val="000000"/>
            <w:sz w:val="24"/>
            <w:szCs w:val="24"/>
            <w:lang w:val="en-US"/>
          </w:rPr>
          <w:t xml:space="preserve"> </w:t>
        </w:r>
      </w:ins>
      <w:ins w:id="452" w:author="Вася Когут" w:date="2016-09-21T09:10:00Z">
        <w:del w:id="453" w:author="Smoker Nicoras" w:date="2016-10-10T19:43:00Z">
          <w:r w:rsidR="00950BC2" w:rsidDel="00BA28BD">
            <w:rPr>
              <w:rFonts w:ascii="Times New Roman" w:hAnsi="Times New Roman"/>
              <w:color w:val="000000"/>
              <w:sz w:val="24"/>
              <w:szCs w:val="24"/>
              <w:lang w:val="uk-UA"/>
            </w:rPr>
            <w:delText xml:space="preserve">введеням і виведенням </w:delText>
          </w:r>
        </w:del>
        <w:r w:rsidR="00E74459">
          <w:rPr>
            <w:rFonts w:ascii="Times New Roman" w:hAnsi="Times New Roman"/>
            <w:color w:val="000000"/>
            <w:sz w:val="24"/>
            <w:szCs w:val="24"/>
            <w:lang w:val="uk-UA"/>
          </w:rPr>
          <w:t xml:space="preserve">у мові програмування </w:t>
        </w:r>
      </w:ins>
      <w:ins w:id="454" w:author="Вася Когут" w:date="2016-09-21T09:11:00Z">
        <w:r w:rsidR="00E74459">
          <w:rPr>
            <w:rFonts w:ascii="Times New Roman" w:hAnsi="Times New Roman"/>
            <w:color w:val="000000"/>
            <w:sz w:val="24"/>
            <w:szCs w:val="24"/>
            <w:lang w:val="en-US"/>
          </w:rPr>
          <w:t>Ruby</w:t>
        </w:r>
      </w:ins>
      <w:del w:id="455" w:author="Вася Когут" w:date="2016-09-21T09:10:00Z">
        <w:r w:rsidDel="00950BC2">
          <w:rPr>
            <w:rFonts w:ascii="Times New Roman" w:hAnsi="Times New Roman"/>
            <w:color w:val="000000"/>
            <w:sz w:val="24"/>
            <w:szCs w:val="24"/>
            <w:lang w:val="uk-UA"/>
          </w:rPr>
          <w:delText xml:space="preserve">лася </w:delText>
        </w:r>
        <w:r w:rsidR="00F24539" w:rsidDel="00950BC2">
          <w:rPr>
            <w:rFonts w:ascii="Times New Roman" w:hAnsi="Times New Roman"/>
            <w:color w:val="000000"/>
            <w:sz w:val="24"/>
            <w:szCs w:val="24"/>
            <w:lang w:val="uk-UA"/>
          </w:rPr>
          <w:delText xml:space="preserve">створювати багатомовні проекти на </w:delText>
        </w:r>
        <w:r w:rsidR="00F24539" w:rsidDel="00950BC2">
          <w:rPr>
            <w:rFonts w:ascii="Times New Roman" w:hAnsi="Times New Roman"/>
            <w:color w:val="000000"/>
            <w:sz w:val="24"/>
            <w:szCs w:val="24"/>
            <w:lang w:val="en-US"/>
          </w:rPr>
          <w:delText>C</w:delText>
        </w:r>
        <w:r w:rsidR="00F24539" w:rsidRPr="00AD3A02" w:rsidDel="00950BC2">
          <w:rPr>
            <w:rFonts w:ascii="Times New Roman" w:hAnsi="Times New Roman"/>
            <w:color w:val="000000"/>
            <w:sz w:val="24"/>
            <w:szCs w:val="24"/>
            <w:lang w:val="uk-UA"/>
            <w:rPrChange w:id="456" w:author="Вася Когут" w:date="2016-09-21T11:46:00Z">
              <w:rPr>
                <w:rFonts w:ascii="Times New Roman" w:hAnsi="Times New Roman"/>
                <w:color w:val="000000"/>
                <w:sz w:val="24"/>
                <w:szCs w:val="24"/>
              </w:rPr>
            </w:rPrChange>
          </w:rPr>
          <w:delText>++,</w:delText>
        </w:r>
        <w:r w:rsidR="00F24539" w:rsidDel="00950BC2">
          <w:rPr>
            <w:rFonts w:ascii="Times New Roman" w:hAnsi="Times New Roman"/>
            <w:color w:val="000000"/>
            <w:sz w:val="24"/>
            <w:szCs w:val="24"/>
            <w:lang w:val="en-US"/>
          </w:rPr>
          <w:delText>C</w:delText>
        </w:r>
        <w:r w:rsidR="00F24539" w:rsidRPr="00AD3A02" w:rsidDel="00950BC2">
          <w:rPr>
            <w:rFonts w:ascii="Times New Roman" w:hAnsi="Times New Roman"/>
            <w:color w:val="000000"/>
            <w:sz w:val="24"/>
            <w:szCs w:val="24"/>
            <w:lang w:val="uk-UA"/>
            <w:rPrChange w:id="457" w:author="Вася Когут" w:date="2016-09-21T11:46:00Z">
              <w:rPr>
                <w:rFonts w:ascii="Times New Roman" w:hAnsi="Times New Roman"/>
                <w:color w:val="000000"/>
                <w:sz w:val="24"/>
                <w:szCs w:val="24"/>
              </w:rPr>
            </w:rPrChange>
          </w:rPr>
          <w:delText xml:space="preserve"># </w:delText>
        </w:r>
        <w:r w:rsidR="00F24539" w:rsidDel="00950BC2">
          <w:rPr>
            <w:rFonts w:ascii="Times New Roman" w:hAnsi="Times New Roman"/>
            <w:color w:val="000000"/>
            <w:sz w:val="24"/>
            <w:szCs w:val="24"/>
            <w:lang w:val="en-US"/>
          </w:rPr>
          <w:delText>i</w:delText>
        </w:r>
        <w:r w:rsidR="00F24539" w:rsidRPr="00AD3A02" w:rsidDel="00950BC2">
          <w:rPr>
            <w:rFonts w:ascii="Times New Roman" w:hAnsi="Times New Roman"/>
            <w:color w:val="000000"/>
            <w:sz w:val="24"/>
            <w:szCs w:val="24"/>
            <w:lang w:val="uk-UA"/>
            <w:rPrChange w:id="458" w:author="Вася Когут" w:date="2016-09-21T11:46:00Z">
              <w:rPr>
                <w:rFonts w:ascii="Times New Roman" w:hAnsi="Times New Roman"/>
                <w:color w:val="000000"/>
                <w:sz w:val="24"/>
                <w:szCs w:val="24"/>
              </w:rPr>
            </w:rPrChange>
          </w:rPr>
          <w:delText xml:space="preserve"> </w:delText>
        </w:r>
        <w:r w:rsidR="00F24539" w:rsidDel="00950BC2">
          <w:rPr>
            <w:rFonts w:ascii="Times New Roman" w:hAnsi="Times New Roman"/>
            <w:color w:val="000000"/>
            <w:sz w:val="24"/>
            <w:szCs w:val="24"/>
            <w:lang w:val="en-US"/>
          </w:rPr>
          <w:delText>VisualBasic</w:delText>
        </w:r>
        <w:r w:rsidDel="00950BC2">
          <w:rPr>
            <w:rFonts w:ascii="Times New Roman" w:hAnsi="Times New Roman"/>
            <w:color w:val="000000"/>
            <w:sz w:val="24"/>
            <w:szCs w:val="24"/>
            <w:lang w:val="uk-UA"/>
          </w:rPr>
          <w:delText>.</w:delText>
        </w:r>
      </w:del>
    </w:p>
    <w:sectPr w:rsidR="009E6575" w:rsidRPr="00B2449E" w:rsidSect="0012188F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902" w:right="748" w:bottom="1616" w:left="1797" w:header="709" w:footer="107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8DB" w:rsidRDefault="00DF28DB">
      <w:r>
        <w:separator/>
      </w:r>
    </w:p>
  </w:endnote>
  <w:endnote w:type="continuationSeparator" w:id="0">
    <w:p w:rsidR="00DF28DB" w:rsidRDefault="00DF2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font34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575" w:rsidRDefault="00DF28DB">
    <w:pPr>
      <w:pStyle w:val="aa"/>
    </w:pPr>
    <w:r>
      <w:rPr>
        <w:noProof/>
        <w:lang w:val="en-US" w:eastAsia="en-US"/>
      </w:rPr>
      <w:pict>
        <v:rect id="Прямоугольник 105" o:spid="_x0000_s2142" style="position:absolute;margin-left:171pt;margin-top:10.65pt;width:4in;height:24.6pt;z-index: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" strokecolor="white" strokeweight="1pt">
          <v:textbox>
            <w:txbxContent>
              <w:p w:rsidR="009E6575" w:rsidRPr="006C4C24" w:rsidRDefault="009E6575" w:rsidP="006C4C24">
                <w:pPr>
                  <w:jc w:val="center"/>
                  <w:rPr>
                    <w:sz w:val="48"/>
                    <w:lang w:val="uk-UA"/>
                  </w:rPr>
                </w:pPr>
                <w:r w:rsidRPr="006C4C24"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</w:rPr>
                  <w:t>П</w:t>
                </w:r>
                <w:r w:rsidR="00F24539"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</w:rPr>
                  <w:t xml:space="preserve">Р </w:t>
                </w:r>
                <w:r w:rsidR="00F24539"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  <w:lang w:val="en-US"/>
                  </w:rPr>
                  <w:t xml:space="preserve">  </w:t>
                </w:r>
                <w:r w:rsidR="00F24539"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</w:rPr>
                  <w:t xml:space="preserve"> 5.05010301 </w:t>
                </w:r>
                <w:r w:rsidR="00F24539"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  <w:lang w:val="en-US"/>
                  </w:rPr>
                  <w:t xml:space="preserve"> </w:t>
                </w:r>
                <w:r w:rsidR="00F24539"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</w:rPr>
                  <w:t>ПР-13</w:t>
                </w:r>
                <w:ins w:id="459" w:author="Вася Когут" w:date="2016-09-21T09:09:00Z">
                  <w:r w:rsidR="0011196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en-US"/>
                    </w:rPr>
                    <w:t>2</w:t>
                  </w:r>
                </w:ins>
                <w:del w:id="460" w:author="Вася Когут" w:date="2016-09-21T09:09:00Z">
                  <w:r w:rsidR="00F24539" w:rsidDel="0011196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en-US"/>
                    </w:rPr>
                    <w:delText>1</w:delText>
                  </w:r>
                </w:del>
                <w:r w:rsidR="00F24539"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  <w:lang w:val="en-US"/>
                  </w:rPr>
                  <w:t xml:space="preserve"> </w:t>
                </w:r>
                <w:r w:rsidR="00F24539"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  <w:lang w:val="uk-UA"/>
                  </w:rPr>
                  <w:t xml:space="preserve"> </w:t>
                </w:r>
                <w:del w:id="461" w:author="Вася Когут" w:date="2016-09-21T09:09:00Z">
                  <w:r w:rsidR="00F24539" w:rsidDel="0011196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en-US"/>
                    </w:rPr>
                    <w:delText>09</w:delText>
                  </w:r>
                </w:del>
                <w:ins w:id="462" w:author="Вася Когут" w:date="2016-09-21T09:09:00Z">
                  <w:r w:rsidR="0011196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en-US"/>
                    </w:rPr>
                    <w:t>11</w:t>
                  </w:r>
                </w:ins>
                <w:r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  <w:lang w:val="uk-UA"/>
                  </w:rPr>
                  <w:t xml:space="preserve"> </w:t>
                </w:r>
                <w:r w:rsidR="00F24539"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  <w:lang w:val="en-US"/>
                  </w:rPr>
                  <w:t xml:space="preserve">  </w:t>
                </w:r>
                <w:r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  <w:lang w:val="uk-UA"/>
                  </w:rPr>
                  <w:t>01</w:t>
                </w:r>
              </w:p>
              <w:p w:rsidR="009E6575" w:rsidRDefault="009E6575" w:rsidP="006C4C24">
                <w:pPr>
                  <w:jc w:val="center"/>
                </w:pPr>
              </w:p>
            </w:txbxContent>
          </v:textbox>
        </v:rect>
      </w:pict>
    </w: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2" o:spid="_x0000_s2143" type="#_x0000_t202" style="position:absolute;margin-left:468.9pt;margin-top:26pt;width:22pt;height:19.85pt;z-index:4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" strokecolor="white">
          <v:textbox inset="0,0,0,0">
            <w:txbxContent>
              <w:p w:rsidR="009E6575" w:rsidRDefault="00F92614" w:rsidP="00297A2A">
                <w:pPr>
                  <w:jc w:val="cen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A28BD">
                  <w:rPr>
                    <w:noProof/>
                  </w:rPr>
                  <w:t>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type="squar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575" w:rsidRPr="006B3B03" w:rsidRDefault="00DF28DB">
    <w:pPr>
      <w:pStyle w:val="aa"/>
      <w:rPr>
        <w:color w:val="FFFFFF"/>
        <w:lang w:val="uk-UA"/>
      </w:rPr>
    </w:pP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6" o:spid="_x0000_s2190" type="#_x0000_t202" style="position:absolute;margin-left:18.2pt;margin-top:-17.4pt;width:60.45pt;height:14.25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" filled="f" stroked="f">
          <v:textbox style="mso-next-textbox:#Text Box 136" inset="0,1mm,0,0">
            <w:txbxContent>
              <w:p w:rsidR="009E6575" w:rsidRPr="00111965" w:rsidRDefault="009E6575" w:rsidP="00B908B2">
                <w:pPr>
                  <w:rPr>
                    <w:sz w:val="18"/>
                    <w:lang w:val="uk-UA"/>
                  </w:rPr>
                </w:pPr>
                <w:del w:id="471" w:author="Вася Когут" w:date="2016-09-21T09:10:00Z">
                  <w:r w:rsidDel="00111965">
                    <w:rPr>
                      <w:spacing w:val="-12"/>
                      <w:sz w:val="18"/>
                      <w:lang w:val="en-US"/>
                    </w:rPr>
                    <w:delText>Зайчук Б.М.</w:delText>
                  </w:r>
                </w:del>
                <w:ins w:id="472" w:author="Вася Когут" w:date="2016-09-21T09:10:00Z">
                  <w:r w:rsidR="00111965">
                    <w:rPr>
                      <w:spacing w:val="-12"/>
                      <w:sz w:val="18"/>
                      <w:lang w:val="uk-UA"/>
                    </w:rPr>
                    <w:t>Когут В.С.</w:t>
                  </w:r>
                </w:ins>
              </w:p>
            </w:txbxContent>
          </v:textbox>
        </v:shape>
      </w:pict>
    </w:r>
    <w:r w:rsidR="009E6575" w:rsidRPr="006B3B03">
      <w:rPr>
        <w:color w:val="FFFFFF"/>
        <w:lang w:val="uk-UA"/>
      </w:rPr>
      <w:t>і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8DB" w:rsidRDefault="00DF28DB">
      <w:r>
        <w:separator/>
      </w:r>
    </w:p>
  </w:footnote>
  <w:footnote w:type="continuationSeparator" w:id="0">
    <w:p w:rsidR="00DF28DB" w:rsidRDefault="00DF2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575" w:rsidRDefault="00DF28DB">
    <w:pPr>
      <w:pStyle w:val="a4"/>
    </w:pPr>
    <w:r>
      <w:rPr>
        <w:noProof/>
        <w:lang w:val="en-US" w:eastAsia="en-US"/>
      </w:rPr>
      <w:pict>
        <v:group id="Group 69" o:spid="_x0000_s2120" style="position:absolute;margin-left:-36pt;margin-top:-18.1pt;width:531pt;height:802.15pt;z-index:1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">
          <v:group id="Group 70" o:spid="_x0000_s2121" style="position:absolute;left:1152;top:399;width:10386;height:16043" coordorigin="1134,373" coordsize="10386,16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<v:rect id="Rectangle 71" o:spid="_x0000_s2122" style="position:absolute;left:1134;top:373;width:10386;height:161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d2csQA&#10;AADbAAAADwAAAGRycy9kb3ducmV2LnhtbESPQWvCQBSE74X+h+UVeil1Y1Gp0VUktFA9afTi7ZF9&#10;JsHs2zRvq+m/d4VCj8PMfMPMl71r1IU6qT0bGA4SUMSFtzWXBg77z9d3UBKQLTaeycAvCSwXjw9z&#10;TK2/8o4ueShVhLCkaKAKoU21lqIihzLwLXH0Tr5zGKLsSm07vEa4a/Rbkky0w5rjQoUtZRUV5/zH&#10;GUC3Lkfr7+kml4N8jPcv2VaOmTHPT/1qBipQH/7Df+0va2A0hfuX+AP0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3dnLEAAAA2wAAAA8AAAAAAAAAAAAAAAAAmAIAAGRycy9k&#10;b3ducmV2LnhtbFBLBQYAAAAABAAEAPUAAACJAwAAAAA=&#10;" strokeweight="2.25pt"/>
            <v:line id="Line 72" o:spid="_x0000_s2123" style="position:absolute;visibility:visible" from="1152,15696" to="11520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Uni8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X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VJ4vAAAAA2wAAAA8AAAAAAAAAAAAAAAAA&#10;oQIAAGRycy9kb3ducmV2LnhtbFBLBQYAAAAABAAEAPkAAACOAwAAAAA=&#10;" strokeweight="2.25pt"/>
            <v:line id="Line 73" o:spid="_x0000_s2124" style="position:absolute;visibility:visible" from="1584,15696" to="158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CEMMAAADbAAAADwAAAGRycy9kb3ducmV2LnhtbESPQWvCQBSE7wX/w/KE3uquxZYSsxER&#10;hBz0YCr1+sg+s8Hs25jdavrv3UKhx2FmvmHy1eg6caMhtJ41zGcKBHHtTcuNhuPn9uUDRIjIBjvP&#10;pOGHAqyKyVOOmfF3PtCtio1IEA4ZarAx9pmUobbkMMx8T5y8sx8cxiSHRpoB7wnuOvmq1Lt02HJa&#10;sNjTxlJ9qb6dhsW+tOY07sLuoMovaq+LzbXyWj9Px/USRKQx/of/2qXR8Da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ZghDDAAAA2wAAAA8AAAAAAAAAAAAA&#10;AAAAoQIAAGRycy9kb3ducmV2LnhtbFBLBQYAAAAABAAEAPkAAACRAwAAAAA=&#10;" strokeweight="2.25pt"/>
            <v:line id="Line 74" o:spid="_x0000_s2125" style="position:absolute;visibility:visible" from="2304,15696" to="230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cZ8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uYju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scZ8IAAADbAAAADwAAAAAAAAAAAAAA&#10;AAChAgAAZHJzL2Rvd25yZXYueG1sUEsFBgAAAAAEAAQA+QAAAJADAAAAAA==&#10;" strokeweight="2.25pt"/>
            <v:line id="Line 75" o:spid="_x0000_s2126" style="position:absolute;visibility:visible" from="3456,15696" to="345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5/M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f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e5/MIAAADbAAAADwAAAAAAAAAAAAAA&#10;AAChAgAAZHJzL2Rvd25yZXYueG1sUEsFBgAAAAAEAAQA+QAAAJADAAAAAA==&#10;" strokeweight="2.25pt"/>
            <v:line id="Line 76" o:spid="_x0000_s2127" style="position:absolute;visibility:visible" from="4320,15696" to="4320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hiMIAAADbAAAADwAAAGRycy9kb3ducmV2LnhtbESPQYvCMBSE7wv+h/AWvK3pSlekGkUE&#10;oQc9WJf1+mieTbF5qU3U+u/NguBxmJlvmPmyt424Uedrxwq+RwkI4tLpmisFv4fN1xSED8gaG8ek&#10;4EEelovBxxwz7e68p1sRKhEh7DNUYEJoMyl9aciiH7mWOHon11kMUXaV1B3eI9w2cpwkE2mx5rhg&#10;sKW1ofJcXK2CdJcbfey3frtP8j+qL+n6Ujilhp/9agYiUB/e4Vc71wp+Uv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4hiMIAAADbAAAADwAAAAAAAAAAAAAA&#10;AAChAgAAZHJzL2Rvd25yZXYueG1sUEsFBgAAAAAEAAQA+QAAAJADAAAAAA==&#10;" strokeweight="2.25pt"/>
            <v:line id="Line 77" o:spid="_x0000_s2128" style="position:absolute;visibility:visible" from="4752,15696" to="4752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<v:line id="Line 78" o:spid="_x0000_s2129" style="position:absolute;visibility:visible" from="4896,15696" to="489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aZM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vAz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BpkwQAAANsAAAAPAAAAAAAAAAAAAAAA&#10;AKECAABkcnMvZG93bnJldi54bWxQSwUGAAAAAAQABAD5AAAAjwMAAAAA&#10;" strokeweight="2.25pt"/>
            <v:line id="Line 79" o:spid="_x0000_s2130" style="position:absolute;flip:x;visibility:visible" from="1152,15984" to="4896,1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<v:line id="Line 80" o:spid="_x0000_s2131" style="position:absolute;flip:x;visibility:visible" from="1152,16272" to="4896,16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+Xpc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x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fl6XDAAAA2wAAAA8AAAAAAAAAAAAA&#10;AAAAoQIAAGRycy9kb3ducmV2LnhtbFBLBQYAAAAABAAEAPkAAACRAwAAAAA=&#10;"/>
            <v:line id="Line 81" o:spid="_x0000_s2132" style="position:absolute;visibility:visibl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<v:line id="Line 82" o:spid="_x0000_s2133" style="position:absolute;visibility:visibl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<v:line id="Line 83" o:spid="_x0000_s2134" style="position:absolute;visibility:visible" from="10944,15696" to="1094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<v:line id="Line 84" o:spid="_x0000_s2135" style="position:absolute;visibility:visible" from="10944,16063" to="11520,16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85" o:spid="_x0000_s2136" type="#_x0000_t202" style="position:absolute;left:1623;top:16188;width:607;height:1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IYdcQA&#10;AADbAAAADwAAAGRycy9kb3ducmV2LnhtbESPQWvCQBSE7wX/w/KE3urG1IpEV5FIoZdCm0rI8ZF9&#10;JtHs25DdxPTfdwuFHoeZ+YbZHSbTipF611hWsFxEIIhLqxuuFJy/Xp82IJxH1thaJgXf5OCwnz3s&#10;MNH2zp80Zr4SAcIuQQW1910ipStrMugWtiMO3sX2Bn2QfSV1j/cAN62Mo2gtDTYcFmrsKK2pvGWD&#10;UVAUQ77Kr5ydhpfU3d4xXtFHrNTjfDpuQXia/H/4r/2mFayf4fdL+AF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iGHXEAAAA2wAAAA8AAAAAAAAAAAAAAAAAmAIAAGRycy9k&#10;b3ducmV2LnhtbFBLBQYAAAAABAAEAPUAAACJAwAAAAA=&#10;" stroked="f">
            <v:fill opacity="32896f"/>
            <v:textbox inset="0,0,0,0">
              <w:txbxContent>
                <w:p w:rsidR="009E6575" w:rsidRDefault="009E657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shape>
          <v:shape id="Text Box 86" o:spid="_x0000_s2137" type="#_x0000_t202" style="position:absolute;left:2466;top:16188;width:864;height:2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uAAcQA&#10;AADbAAAADwAAAGRycy9kb3ducmV2LnhtbESPQWuDQBSE74X8h+UFcqtrxIZgswnFUOgl0JogOT7c&#10;V7W6b8VdE/vvu4VCj8PMfMPsDrPpxY1G11pWsI5iEMSV1S3XCi7n18ctCOeRNfaWScE3OTjsFw87&#10;zLS98wfdCl+LAGGXoYLG+yGT0lUNGXSRHYiD92lHgz7IsZZ6xHuAm14mcbyRBlsOCw0OlDdUdcVk&#10;FFyvU5mWX1wcp6fcdSdMUnpPlFot55dnEJ5m/x/+a79pBZsUfr+EH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LgAHEAAAA2wAAAA8AAAAAAAAAAAAAAAAAmAIAAGRycy9k&#10;b3ducmV2LnhtbFBLBQYAAAAABAAEAPUAAACJAwAAAAA=&#10;" stroked="f">
            <v:fill opacity="32896f"/>
            <v:textbox inset="0,0,0,0">
              <w:txbxContent>
                <w:p w:rsidR="009E6575" w:rsidRDefault="009E657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shape>
          <v:shape id="Text Box 87" o:spid="_x0000_s2138" type="#_x0000_t202" style="position:absolute;left:3506;top:16188;width:748;height:1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14JsMA&#10;AADbAAAADwAAAGRycy9kb3ducmV2LnhtbESPzarCMBSE9xd8h3AENxdNFRSpRlFBcOHGv4W7Y3Ns&#10;i81JTaL2vv2NILgcZuYbZjpvTCWe5HxpWUG/l4AgzqwuOVdwPKy7YxA+IGusLJOCP/Iwn7V+pphq&#10;++IdPfchFxHCPkUFRQh1KqXPCjLoe7Ymjt7VOoMhSpdL7fAV4aaSgyQZSYMlx4UCa1oVlN32D6Pg&#10;rDfXpW5+w3Z8cKfz4Hi5704XpTrtZjEBEagJ3/CnvdEKRkN4f4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14JsMAAADbAAAADwAAAAAAAAAAAAAAAACYAgAAZHJzL2Rv&#10;d25yZXYueG1sUEsFBgAAAAAEAAQA9QAAAIgDAAAAAA==&#10;" stroked="f">
            <v:fill opacity="32896f"/>
            <v:textbox inset=".5mm,0,.5mm,.3mm">
              <w:txbxContent>
                <w:p w:rsidR="009E6575" w:rsidRDefault="009E657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shape>
          <v:shape id="Text Box 88" o:spid="_x0000_s2139" type="#_x0000_t202" style="position:absolute;left:4441;top:16188;width:437;height:1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/mUcUA&#10;AADbAAAADwAAAGRycy9kb3ducmV2LnhtbESPzWrDMBCE74W+g9hCL6WWm4MJTpSQFAo+9GLHOeS2&#10;sdY/1Fq5kpq4bx8FCj0OM/MNs97OZhQXcn6wrOAtSUEQN1YP3CmoDx+vSxA+IGscLZOCX/Kw3Tw+&#10;rDHX9solXarQiQhhn6OCPoQpl9I3PRn0iZ2Io9daZzBE6TqpHV4j3IxykaaZNDhwXOhxoveemq/q&#10;xyg46aLd6/klfC4P7nha1Ofv8nhW6vlp3q1ABJrDf/ivXWgFWQb3L/EH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T+ZRxQAAANsAAAAPAAAAAAAAAAAAAAAAAJgCAABkcnMv&#10;ZG93bnJldi54bWxQSwUGAAAAAAQABAD1AAAAigMAAAAA&#10;" stroked="f">
            <v:fill opacity="32896f"/>
            <v:textbox inset=".5mm,0,.5mm,.3mm">
              <w:txbxContent>
                <w:p w:rsidR="009E6575" w:rsidRDefault="009E6575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  <w:p w:rsidR="009E6575" w:rsidRDefault="009E6575">
                  <w:pPr>
                    <w:jc w:val="center"/>
                    <w:rPr>
                      <w:sz w:val="18"/>
                    </w:rPr>
                  </w:pPr>
                </w:p>
              </w:txbxContent>
            </v:textbox>
          </v:shape>
          <v:shape id="Text Box 89" o:spid="_x0000_s2140" type="#_x0000_t202" style="position:absolute;left:11018;top:15696;width:437;height:1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kedsMA&#10;AADbAAAADwAAAGRycy9kb3ducmV2LnhtbESPT4vCMBTE7wt+h/AEb2tq8R/VKOKy4GXBrSIeH82z&#10;rTYvpUm1++2NsOBxmJnfMMt1Zypxp8aVlhWMhhEI4szqknMFx8P35xyE88gaK8uk4I8crFe9jyUm&#10;2j74l+6pz0WAsEtQQeF9nUjpsoIMuqGtiYN3sY1BH2STS93gI8BNJeMomkqDJYeFAmvaFpTd0tYo&#10;OJ/b0/h05fSrnWzd7QfjMe1jpQb9brMA4anz7/B/e6cVTGfw+hJ+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kedsMAAADbAAAADwAAAAAAAAAAAAAAAACYAgAAZHJzL2Rv&#10;d25yZXYueG1sUEsFBgAAAAAEAAQA9QAAAIgDAAAAAA==&#10;" stroked="f">
            <v:fill opacity="32896f"/>
            <v:textbox inset="0,0,0,0">
              <w:txbxContent>
                <w:p w:rsidR="009E6575" w:rsidRDefault="009E657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shape>
          <v:shape id="Text Box 90" o:spid="_x0000_s2141" type="#_x0000_t202" style="position:absolute;left:1170;top:16184;width:380;height:1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KBMEA&#10;AADbAAAADwAAAGRycy9kb3ducmV2LnhtbERPTWuDQBC9F/Iflgn01qyVVIp1lZJS6CWQmhA8Du5U&#10;bdxZcddo/n32UOjx8b6zYjG9uNLoOssKnjcRCOLa6o4bBafj59MrCOeRNfaWScGNHBT56iHDVNuZ&#10;v+la+kaEEHYpKmi9H1IpXd2SQbexA3Hgfuxo0Ac4NlKPOIdw08s4ihJpsOPQ0OJAu5bqSzkZBVU1&#10;nbfnXy4/ppedu+wx3tIhVupxvby/gfC0+H/xn/tLK0jC2PAl/A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GigTBAAAA2wAAAA8AAAAAAAAAAAAAAAAAmAIAAGRycy9kb3du&#10;cmV2LnhtbFBLBQYAAAAABAAEAPUAAACGAwAAAAA=&#10;" stroked="f">
            <v:fill opacity="32896f"/>
            <v:textbox inset="0,0,0,0">
              <w:txbxContent>
                <w:p w:rsidR="009E6575" w:rsidRDefault="009E657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Вим.</w:t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575" w:rsidRDefault="00DF28DB">
    <w:pPr>
      <w:pStyle w:val="a4"/>
    </w:pPr>
    <w:r>
      <w:rPr>
        <w:noProof/>
        <w:lang w:val="en-US" w:eastAsia="en-US"/>
      </w:rPr>
      <w:pict>
        <v:group id="Group 91" o:spid="_x0000_s2144" style="position:absolute;margin-left:-36pt;margin-top:-17.45pt;width:531pt;height:806.65pt;z-index:2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">
          <v:group id="Group 92" o:spid="_x0000_s2145" style="position:absolute;left:1077;top:360;width:10513;height:16133" coordorigin="1077,360" coordsize="10513,16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group id="Group 93" o:spid="_x0000_s2146" style="position:absolute;left:1077;top:360;width:10513;height:16133" coordorigin="1120,333" coordsize="10513,16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line id="Line 94" o:spid="_x0000_s2147" style="position:absolute;visibility:visible" from="1134,340" to="11622,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95" o:spid="_x0000_s2148" style="position:absolute;visibility:visible" from="1134,16443" to="11622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96" o:spid="_x0000_s2149" style="position:absolute;visibility:visible" from="11620,335" to="11620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97" o:spid="_x0000_s2150" style="position:absolute;visibility:visible" from="1120,333" to="11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98" o:spid="_x0000_s2151" style="position:absolute;visibility:visible" from="1134,14175" to="11622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9" o:spid="_x0000_s2152" style="position:absolute;visibility:visible" from="1145,15064" to="11633,1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0" o:spid="_x0000_s2153" style="position:absolute;visibility:visible" from="1134,14742" to="4819,14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01" o:spid="_x0000_s2154" style="position:absolute;visibility:visible" from="2098,14169" to="209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02" o:spid="_x0000_s2155" style="position:absolute;visibility:visible" from="3402,14198" to="3402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103" o:spid="_x0000_s2156" style="position:absolute;visibility:visible" from="4253,14198" to="4253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104" o:spid="_x0000_s2157" style="position:absolute;visibility:visible" from="4820,14196" to="48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105" o:spid="_x0000_s2158" style="position:absolute;visibility:visible" from="1531,14175" to="1531,15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106" o:spid="_x0000_s2159" style="position:absolute;visibility:visible" from="8789,15065" to="8789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107" o:spid="_x0000_s2160" style="position:absolute;visibility:visible" from="8789,15309" to="11617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saBcEAAADbAAAADwAAAGRycy9kb3ducmV2LnhtbERP3WrCMBS+F/YO4Qx2p2k3qKM2LUMm&#10;DAai1Qc4a45tWXJSmsx2b28GA+/Ox/d7imq2Rlxp9L1jBekqAUHcON1zq+B82i1fQfiArNE4JgW/&#10;5KEqHxYF5tpNfKRrHVoRQ9jnqKALYcil9E1HFv3KDcSRu7jRYohwbKUecYrh1sjnJMmkxZ5jQ4cD&#10;bTtqvusfq2A61Lt5/+m0Pbtt1pss/Xp5N0o9Pc5vGxCB5nAX/7s/dJy/hr9f4gGy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OxoFwQAAANsAAAAPAAAAAAAAAAAAAAAA&#10;AKECAABkcnMvZG93bnJldi54bWxQSwUGAAAAAAQABAD5AAAAjwMAAAAA&#10;" strokeweight="1.25pt"/>
              <v:line id="Line 108" o:spid="_x0000_s2161" style="position:absolute;visibility:visible" from="8789,15593" to="11617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SOd8MAAADbAAAADwAAAGRycy9kb3ducmV2LnhtbESP0WrCQBBF3wv+wzKFvtWNFoJEVymi&#10;IAhFox8wZqdJ6O5syK4m/fvOQ8G3Ge6de8+sNqN36kF9bAMbmE0zUMRVsC3XBq6X/fsCVEzIFl1g&#10;MvBLETbrycsKCxsGPtOjTLWSEI4FGmhS6gqtY9WQxzgNHbFo36H3mGTta217HCTcOz3Pslx7bFka&#10;Guxo21D1U969geFU7sevY7D+GrZ56/LZ7WPnjHl7HT+XoBKN6Wn+vz5YwRdY+UUG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kjnfDAAAA2wAAAA8AAAAAAAAAAAAA&#10;AAAAoQIAAGRycy9kb3ducmV2LnhtbFBLBQYAAAAABAAEAPkAAACRAwAAAAA=&#10;" strokeweight="1.25pt"/>
              <v:line id="Line 109" o:spid="_x0000_s2162" style="position:absolute;visibility:visible" from="1134,14459" to="4819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<v:line id="Line 110" o:spid="_x0000_s2163" style="position:absolute;visibility:visible" from="1134,15309" to="4819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line id="Line 111" o:spid="_x0000_s2164" style="position:absolute;visibility:visible" from="1134,15593" to="4819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v:line id="Line 112" o:spid="_x0000_s2165" style="position:absolute;visibility:visible" from="1134,15876" to="4819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113" o:spid="_x0000_s2166" style="position:absolute;visibility:visible" from="1134,16160" to="4819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114" o:spid="_x0000_s2167" style="position:absolute;visibility:visible" from="9639,15064" to="9639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115" o:spid="_x0000_s2168" style="position:absolute;visibility:visible" from="10490,15064" to="10490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<v:line id="Line 116" o:spid="_x0000_s2169" style="position:absolute;visibility:visible" from="9072,15309" to="9072,15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t1I8EAAADbAAAADwAAAGRycy9kb3ducmV2LnhtbESP0YrCMBRE34X9h3AF3zRVoUjXKCIr&#10;LAiitR9wt7nblk1uSpO19e+NIPg4zMwZZr0drBE36nzjWMF8loAgLp1uuFJQXA/TFQgfkDUax6Tg&#10;Th62m4/RGjPter7QLQ+ViBD2GSqoQ2gzKX1Zk0U/cy1x9H5dZzFE2VVSd9hHuDVykSSptNhwXKix&#10;pX1N5V/+bxX05/wwnI5O28Lt08ak85/ll1FqMh52nyACDeEdfrW/tYJFCs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G3UjwQAAANsAAAAPAAAAAAAAAAAAAAAA&#10;AKECAABkcnMvZG93bnJldi54bWxQSwUGAAAAAAQABAD5AAAAjwMAAAAA&#10;" strokeweight="1.25pt"/>
              <v:line id="Line 117" o:spid="_x0000_s2170" style="position:absolute;visibility:visible" from="9356,15315" to="9356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QuMMAAADbAAAADwAAAGRycy9kb3ducmV2LnhtbESPwWrDMBBE74H+g9hCbokcB9ziRgnF&#10;1FAIhNbNB2ytjW0irYyl2s7fR4VCj8PMvGF2h9kaMdLgO8cKNusEBHHtdMeNgvNXuXoG4QOyRuOY&#10;FNzIw2H/sNhhrt3EnzRWoRERwj5HBW0IfS6lr1uy6NeuJ47exQ0WQ5RDI/WAU4RbI9MkyaTFjuNC&#10;iz0VLdXX6scqmD6qcj4dnbZnV2SdyTbf2zej1PJxfn0BEWgO/+G/9rtWkD7B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0LjDAAAA2wAAAA8AAAAAAAAAAAAA&#10;AAAAoQIAAGRycy9kb3ducmV2LnhtbFBLBQYAAAAABAAEAPkAAACRAwAAAAA=&#10;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8" o:spid="_x0000_s2171" type="#_x0000_t202" style="position:absolute;left:1148;top:14784;width:36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xhsEA&#10;AADbAAAADwAAAGRycy9kb3ducmV2LnhtbERPXWvCMBR9H+w/hDvwZczECqKdUcZEEESY1b3fNndt&#10;sbkpTar135sHYY+H871cD7YRV+p87VjDZKxAEBfO1FxqOJ+2H3MQPiAbbByThjt5WK9eX5aYGnfj&#10;I12zUIoYwj5FDVUIbSqlLyqy6MeuJY7cn+sshgi7UpoObzHcNjJRaiYt1hwbKmzpu6LikvVWw297&#10;yfZq835qppP5YdHP8tz95FqP3oavTxCBhvAvfrp3RkMSx8Y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bsYbBAAAA2wAAAA8AAAAAAAAAAAAAAAAAmAIAAGRycy9kb3du&#10;cmV2LnhtbFBLBQYAAAAABAAEAPUAAACGAwAAAAA=&#10;" filled="f" stroked="f">
                <v:textbox style="mso-next-textbox:#Text Box 118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Змін.</w:t>
                      </w:r>
                    </w:p>
                  </w:txbxContent>
                </v:textbox>
              </v:shape>
              <v:shape id="Text Box 119" o:spid="_x0000_s2172" type="#_x0000_t202" style="position:absolute;left:1568;top:14784;width:50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cUHcUA&#10;AADbAAAADwAAAGRycy9kb3ducmV2LnhtbESPQWvCQBSE74X+h+UVeil1YwpBo6uUilCQgk3a+0v2&#10;mQSzb0N2TeK/7xYEj8PMfMOst5NpxUC9aywrmM8iEMSl1Q1XCn7y/esChPPIGlvLpOBKDrabx4c1&#10;ptqO/E1D5isRIOxSVFB736VSurImg25mO+LgnWxv0AfZV1L3OAa4aWUcRYk02HBYqLGjj5rKc3Yx&#10;Cn67c3aIdi95+zZffC0vSVHYY6HU89P0vgLhafL38K39qRXES/j/En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xQdxQAAANsAAAAPAAAAAAAAAAAAAAAAAJgCAABkcnMv&#10;ZG93bnJldi54bWxQSwUGAAAAAAQABAD1AAAAigMAAAAA&#10;" filled="f" stroked="f">
                <v:textbox style="mso-next-textbox:#Text Box 119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Аркуш</w:t>
                      </w:r>
                    </w:p>
                  </w:txbxContent>
                </v:textbox>
              </v:shape>
              <v:shape id="Text Box 120" o:spid="_x0000_s2173" type="#_x0000_t202" style="position:absolute;left:2128;top:14784;width:1260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QrXcEA&#10;AADbAAAADwAAAGRycy9kb3ducmV2LnhtbERPTYvCMBC9C/6HMIIX0VQF0WoqoggLy8Ja9T5txra0&#10;mZQmavffbw4Le3y8792+N414UecqywrmswgEcW51xYWC2/U8XYNwHlljY5kU/JCDfTIc7DDW9s0X&#10;eqW+ECGEXYwKSu/bWEqXl2TQzWxLHLiH7Qz6ALtC6g7fIdw0chFFK2mw4tBQYkvHkvI6fRoF97ZO&#10;P6PT5Nos5+uvzXOVZfY7U2o86g9bEJ56/y/+c39oBcuwPnwJP0A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0K13BAAAA2wAAAA8AAAAAAAAAAAAAAAAAmAIAAGRycy9kb3du&#10;cmV2LnhtbFBLBQYAAAAABAAEAPUAAACGAwAAAAA=&#10;" filled="f" stroked="f">
                <v:textbox style="mso-next-textbox:#Text Box 120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21" o:spid="_x0000_s2174" type="#_x0000_t202" style="position:absolute;left:3444;top:14784;width:78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OxsUA&#10;AADbAAAADwAAAGRycy9kb3ducmV2LnhtbESP3WrCQBSE7wt9h+UUelN0kwbEpq5SWgoFETTW+5Ps&#10;aRLMng3ZzU/f3hUEL4eZ+YZZbSbTiIE6V1tWEM8jEMSF1TWXCn6P37MlCOeRNTaWScE/OdisHx9W&#10;mGo78oGGzJciQNilqKDyvk2ldEVFBt3ctsTB+7OdQR9kV0rd4RjgppGvUbSQBmsOCxW29FlRcc56&#10;o+DUnrNt9PVybJJ4uXvrF3lu97lSz0/TxzsIT5O/h2/tH60gieH6JfwA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I7GxQAAANsAAAAPAAAAAAAAAAAAAAAAAJgCAABkcnMv&#10;ZG93bnJldi54bWxQSwUGAAAAAAQABAD1AAAAigMAAAAA&#10;" filled="f" stroked="f">
                <v:textbox style="mso-next-textbox:#Text Box 121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Підпис</w:t>
                      </w:r>
                    </w:p>
                  </w:txbxContent>
                </v:textbox>
              </v:shape>
              <v:shape id="Text Box 122" o:spid="_x0000_s2175" type="#_x0000_t202" style="position:absolute;left:4284;top:14784;width:50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oQscMA&#10;AADbAAAADwAAAGRycy9kb3ducmV2LnhtbESPQYvCMBSE74L/IbwFL7KmKohbjSKKIMiC26731+Zt&#10;W2xeShO1/nuzIHgcZuYbZrnuTC1u1LrKsoLxKAJBnFtdcaHgN91/zkE4j6yxtkwKHuRgver3lhhr&#10;e+cfuiW+EAHCLkYFpfdNLKXLSzLoRrYhDt6fbQ36INtC6hbvAW5qOYmimTRYcVgosaFtSfkluRoF&#10;5+aSHKPdMK2n4/n313WWZfaUKTX46DYLEJ46/w6/2getYDqB/y/h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oQscMAAADbAAAADwAAAAAAAAAAAAAAAACYAgAAZHJzL2Rv&#10;d25yZXYueG1sUEsFBgAAAAAEAAQA9QAAAIgDAAAAAA==&#10;" filled="f" stroked="f">
                <v:textbox style="mso-next-textbox:#Text Box 122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123" o:spid="_x0000_s2176" type="#_x0000_t202" style="position:absolute;left:1148;top:15092;width:92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a1KsMA&#10;AADbAAAADwAAAGRycy9kb3ducmV2LnhtbESPQYvCMBSE74L/ITzBi2iqBdFqFFEEYVnYrXp/bZ5t&#10;sXkpTdT67zcLC3scZuYbZr3tTC2e1LrKsoLpJAJBnFtdcaHgcj6OFyCcR9ZYWyYFb3Kw3fR7a0y0&#10;ffE3PVNfiABhl6CC0vsmkdLlJRl0E9sQB+9mW4M+yLaQusVXgJtazqJoLg1WHBZKbGhfUn5PH0bB&#10;tbmnH9FhdK7j6eJz+Zhnmf3KlBoOut0KhKfO/4f/2ietII7h90v4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a1KsMAAADbAAAADwAAAAAAAAAAAAAAAACYAgAAZHJzL2Rv&#10;d25yZXYueG1sUEsFBgAAAAAEAAQA9QAAAIgDAAAAAA==&#10;" filled="f" stroked="f">
                <v:textbox style="mso-next-textbox:#Text Box 123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Розробив</w:t>
                      </w:r>
                    </w:p>
                  </w:txbxContent>
                </v:textbox>
              </v:shape>
              <v:shape id="Text Box 124" o:spid="_x0000_s2177" type="#_x0000_t202" style="position:absolute;left:1148;top:15344;width:92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8tXsUA&#10;AADbAAAADwAAAGRycy9kb3ducmV2LnhtbESPQWvCQBSE7wX/w/IKXqRu1CIa3QRpKRSkYGN7f8m+&#10;JsHs25Bdk/TfdwWhx2FmvmH26Wga0VPnassKFvMIBHFhdc2lgq/z29MGhPPIGhvLpOCXHKTJ5GGP&#10;sbYDf1Kf+VIECLsYFVTet7GUrqjIoJvbljh4P7Yz6IPsSqk7HALcNHIZRWtpsOawUGFLLxUVl+xq&#10;FHy3l+wYvc7OzWqx+dhe13luT7lS08fxsAPhafT/4Xv7XStYPcP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jy1exQAAANsAAAAPAAAAAAAAAAAAAAAAAJgCAABkcnMv&#10;ZG93bnJldi54bWxQSwUGAAAAAAQABAD1AAAAigMAAAAA&#10;" filled="f" stroked="f">
                <v:textbox style="mso-next-textbox:#Text Box 124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Перевірив</w:t>
                      </w:r>
                    </w:p>
                  </w:txbxContent>
                </v:textbox>
              </v:shape>
              <v:shape id="Text Box 125" o:spid="_x0000_s2178" type="#_x0000_t202" style="position:absolute;left:1148;top:16212;width:92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OIxcUA&#10;AADbAAAADwAAAGRycy9kb3ducmV2LnhtbESPQWvCQBSE7wX/w/IKXqRuVCoa3QRpKRSkYGN7f8m+&#10;JsHs25Bdk/TfdwWhx2FmvmH26Wga0VPnassKFvMIBHFhdc2lgq/z29MGhPPIGhvLpOCXHKTJ5GGP&#10;sbYDf1Kf+VIECLsYFVTet7GUrqjIoJvbljh4P7Yz6IPsSqk7HALcNHIZRWtpsOawUGFLLxUVl+xq&#10;FHy3l+wYvc7OzWqx+dhe13luT7lS08fxsAPhafT/4Xv7XStYPcP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w4jFxQAAANsAAAAPAAAAAAAAAAAAAAAAAJgCAABkcnMv&#10;ZG93bnJldi54bWxQSwUGAAAAAAQABAD1AAAAigMAAAAA&#10;" filled="f" stroked="f">
                <v:textbox style="mso-next-textbox:#Text Box 125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Затвер.</w:t>
                      </w:r>
                    </w:p>
                  </w:txbxContent>
                </v:textbox>
              </v:shape>
              <v:shape id="Text Box 126" o:spid="_x0000_s2179" type="#_x0000_t202" style="position:absolute;left:1148;top:15904;width:92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WssMA&#10;AADbAAAADwAAAGRycy9kb3ducmV2LnhtbESPQYvCMBSE74L/ITzBi2iqQtFqFHFZWFiEter9tXm2&#10;xealNFG7/34jLHgcZuYbZr3tTC0e1LrKsoLpJAJBnFtdcaHgfPocL0A4j6yxtkwKfsnBdtPvrTHR&#10;9slHeqS+EAHCLkEFpfdNIqXLSzLoJrYhDt7VtgZ9kG0hdYvPADe1nEVRLA1WHBZKbGhfUn5L70bB&#10;pbml39HH6FTPp4vD8h5nmf3JlBoOut0KhKfOv8P/7S+tYB7D60v4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EWssMAAADbAAAADwAAAAAAAAAAAAAAAACYAgAAZHJzL2Rv&#10;d25yZXYueG1sUEsFBgAAAAAEAAQA9QAAAIgDAAAAAA==&#10;" filled="f" stroked="f">
                <v:textbox style="mso-next-textbox:#Text Box 126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Н.контр.</w:t>
                      </w:r>
                    </w:p>
                  </w:txbxContent>
                </v:textbox>
              </v:shape>
              <v:shape id="Text Box 127" o:spid="_x0000_s2180" type="#_x0000_t202" style="position:absolute;left:8932;top:15092;width:50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2zKcQA&#10;AADbAAAADwAAAGRycy9kb3ducmV2LnhtbESPQYvCMBSE78L+h/AWvIimruBqNcqyiyCI4Fa9vzbP&#10;tti8lCZq/fdGEDwOM/MNM1+2phJXalxpWcFwEIEgzqwuOVdw2K/6ExDOI2usLJOCOzlYLj46c4y1&#10;vfE/XROfiwBhF6OCwvs6ltJlBRl0A1sTB+9kG4M+yCaXusFbgJtKfkXRWBosOSwUWNNvQdk5uRgF&#10;x/qcbKK/3r4aDSfb6WWcpnaXKtX9bH9mIDy1/h1+tddawegb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dsynEAAAA2wAAAA8AAAAAAAAAAAAAAAAAmAIAAGRycy9k&#10;b3ducmV2LnhtbFBLBQYAAAAABAAEAPUAAACJAwAAAAA=&#10;" filled="f" stroked="f">
                <v:textbox style="mso-next-textbox:#Text Box 127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Літ</w:t>
                      </w:r>
                    </w:p>
                  </w:txbxContent>
                </v:textbox>
              </v:shape>
              <v:shape id="Text Box 128" o:spid="_x0000_s2181" type="#_x0000_t202" style="position:absolute;left:9800;top:15092;width:50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nW8EA&#10;AADbAAAADwAAAGRycy9kb3ducmV2LnhtbERPTYvCMBC9C/6HMIIX0VQF0WoqoggLy8Ja9T5txra0&#10;mZQmavffbw4Le3y8792+N414UecqywrmswgEcW51xYWC2/U8XYNwHlljY5kU/JCDfTIc7DDW9s0X&#10;eqW+ECGEXYwKSu/bWEqXl2TQzWxLHLiH7Qz6ALtC6g7fIdw0chFFK2mw4tBQYkvHkvI6fRoF97ZO&#10;P6PT5Nos5+uvzXOVZfY7U2o86g9bEJ56/y/+c39oBcswNnwJP0A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CJ1vBAAAA2wAAAA8AAAAAAAAAAAAAAAAAmAIAAGRycy9kb3du&#10;cmV2LnhtbFBLBQYAAAAABAAEAPUAAACGAwAAAAA=&#10;" filled="f" stroked="f">
                <v:textbox style="mso-next-textbox:#Text Box 128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Аркуш</w:t>
                      </w:r>
                    </w:p>
                  </w:txbxContent>
                </v:textbox>
              </v:shape>
              <v:shape id="Text Box 129" o:spid="_x0000_s2182" type="#_x0000_t202" style="position:absolute;left:10584;top:15092;width:952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CwMMA&#10;AADbAAAADwAAAGRycy9kb3ducmV2LnhtbESPQYvCMBSE74L/ITzBi2iqgmg1iiiCsCysVe+vzbMt&#10;Ni+liVr//WZhweMwM98wq01rKvGkxpWWFYxHEQjizOqScwWX82E4B+E8ssbKMil4k4PNuttZYazt&#10;i0/0THwuAoRdjAoK7+tYSpcVZNCNbE0cvJttDPogm1zqBl8Bbio5iaKZNFhyWCiwpl1B2T15GAXX&#10;+p58RfvBuZqO59+LxyxN7U+qVL/XbpcgPLX+E/5vH7WC6QL+vo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6CwMMAAADbAAAADwAAAAAAAAAAAAAAAACYAgAAZHJzL2Rv&#10;d25yZXYueG1sUEsFBgAAAAAEAAQA9QAAAIgDAAAAAA==&#10;" filled="f" stroked="f">
                <v:textbox style="mso-next-textbox:#Text Box 129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Аркушів</w:t>
                      </w:r>
                    </w:p>
                  </w:txbxContent>
                </v:textbox>
              </v:shape>
            </v:group>
            <v:shape id="Text Box 130" o:spid="_x0000_s2183" type="#_x0000_t202" style="position:absolute;left:4857;top:15122;width:3780;height:1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pHjL0A&#10;AADbAAAADwAAAGRycy9kb3ducmV2LnhtbERPTYvCMBC9L/gfwgje1tRVFqlG0aWC13XF89CMTbUz&#10;KU3U+u/NQdjj430v1z036k5dqL0YmIwzUCSlt7VUBo5/u885qBBRLDZeyMCTAqxXg48l5tY/5Jfu&#10;h1ipFCIhRwMuxjbXOpSOGMPYtySJO/uOMSbYVdp2+Ejh3OivLPvWjLWkBoct/Tgqr4cbGyjC5Tyb&#10;FHuecn1Cze5qb9vCmNGw3yxARerjv/jt3lsDs7Q+fUk/QK9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EpHjL0AAADbAAAADwAAAAAAAAAAAAAAAACYAgAAZHJzL2Rvd25yZXYu&#10;eG1sUEsFBgAAAAAEAAQA9QAAAIIDAAAAAA==&#10;" stroked="f">
              <v:textbox style="mso-next-textbox:#Text Box 130" inset=".5mm,.3mm,.5mm,.3mm">
                <w:txbxContent>
                  <w:p w:rsidR="009E6575" w:rsidRPr="006B3B03" w:rsidRDefault="009E6575">
                    <w:pPr>
                      <w:jc w:val="center"/>
                      <w:rPr>
                        <w:sz w:val="16"/>
                      </w:rPr>
                    </w:pPr>
                  </w:p>
                  <w:p w:rsidR="009E6575" w:rsidRPr="00E56E24" w:rsidRDefault="00E56E24" w:rsidP="00E56E2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color w:val="000000"/>
                        <w:sz w:val="24"/>
                        <w:szCs w:val="24"/>
                        <w:lang w:val="uk-UA"/>
                      </w:rPr>
                      <w:t xml:space="preserve">Введення в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4"/>
                        <w:szCs w:val="24"/>
                        <w:lang w:val="en-US"/>
                      </w:rPr>
                      <w:t>Ruby</w:t>
                    </w:r>
                  </w:p>
                </w:txbxContent>
              </v:textbox>
            </v:shape>
            <v:shape id="Text Box 131" o:spid="_x0000_s2184" type="#_x0000_t202" style="position:absolute;left:8997;top:15299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<v:textbox style="mso-next-textbox:#Text Box 131" inset="0,0,0,0">
                <w:txbxContent>
                  <w:p w:rsidR="009E6575" w:rsidRDefault="009E6575">
                    <w:pPr>
                      <w:jc w:val="center"/>
                    </w:pPr>
                    <w:r>
                      <w:t>У</w:t>
                    </w:r>
                  </w:p>
                </w:txbxContent>
              </v:textbox>
            </v:shape>
            <v:shape id="Text Box 132" o:spid="_x0000_s2185" type="#_x0000_t202" style="position:absolute;left:9897;top:15299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<v:textbox style="mso-next-textbox:#Text Box 132" inset="0,0,0,0">
                <w:txbxContent>
                  <w:p w:rsidR="009E6575" w:rsidRPr="0012188F" w:rsidRDefault="009E6575">
                    <w:pPr>
                      <w:jc w:val="center"/>
                      <w:rPr>
                        <w:lang w:val="uk-UA"/>
                      </w:rPr>
                    </w:pPr>
                    <w:r>
                      <w:t>1</w:t>
                    </w:r>
                  </w:p>
                </w:txbxContent>
              </v:textbox>
            </v:shape>
            <v:shape id="Text Box 133" o:spid="_x0000_s2186" type="#_x0000_t202" style="position:absolute;left:10797;top:15299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<v:textbox style="mso-next-textbox:#Text Box 133" inset="0,0,0,0">
                <w:txbxContent>
                  <w:p w:rsidR="009E6575" w:rsidRDefault="00DF28DB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SECTIONPAGES  \* Arabic  \* MERGEFORMAT </w:instrText>
                    </w:r>
                    <w:r>
                      <w:fldChar w:fldCharType="separate"/>
                    </w:r>
                    <w:ins w:id="463" w:author="Smoker Nicoras" w:date="2016-10-10T19:43:00Z">
                      <w:r w:rsidR="00BA28BD">
                        <w:rPr>
                          <w:noProof/>
                        </w:rPr>
                        <w:t>3</w:t>
                      </w:r>
                    </w:ins>
                    <w:ins w:id="464" w:author="Вася Когут" w:date="2016-09-21T12:13:00Z">
                      <w:del w:id="465" w:author="Smoker Nicoras" w:date="2016-10-10T18:58:00Z">
                        <w:r w:rsidR="00535141" w:rsidDel="00F217F7">
                          <w:rPr>
                            <w:noProof/>
                          </w:rPr>
                          <w:delText>3</w:delText>
                        </w:r>
                      </w:del>
                    </w:ins>
                    <w:del w:id="466" w:author="Smoker Nicoras" w:date="2016-10-10T18:58:00Z">
                      <w:r w:rsidR="00950BC2" w:rsidDel="00F217F7">
                        <w:rPr>
                          <w:noProof/>
                        </w:rPr>
                        <w:delText>3</w:delText>
                      </w:r>
                    </w:del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  <v:shape id="Text Box 134" o:spid="_x0000_s2187" type="#_x0000_t202" style="position:absolute;left:8997;top:15659;width:234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<v:textbox style="mso-next-textbox:#Text Box 134">
                <w:txbxContent>
                  <w:p w:rsidR="009E6575" w:rsidRDefault="009E6575">
                    <w:pPr>
                      <w:pStyle w:val="5"/>
                    </w:pPr>
                    <w:r>
                      <w:t>ХПК</w:t>
                    </w:r>
                  </w:p>
                  <w:p w:rsidR="009E6575" w:rsidRDefault="009E6575">
                    <w:pPr>
                      <w:jc w:val="center"/>
                    </w:pPr>
                    <w:r>
                      <w:rPr>
                        <w:b/>
                        <w:bCs/>
                      </w:rPr>
                      <w:t>ЛР  232  5.08040301    01</w:t>
                    </w:r>
                  </w:p>
                </w:txbxContent>
              </v:textbox>
            </v:shape>
          </v:group>
          <v:shape id="Text Box 135" o:spid="_x0000_s2188" type="#_x0000_t202" style="position:absolute;left:5274;top:14297;width:5928;height:6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IYT8MA&#10;AADbAAAADwAAAGRycy9kb3ducmV2LnhtbESPQWvCQBSE70L/w/IK3nSj2CCpq6QFpSdBTfH6yD6T&#10;aPZtyK4m7a93BcHjMDPfMItVb2pxo9ZVlhVMxhEI4tzqigsF2WE9moNwHlljbZkU/JGD1fJtsMBE&#10;2453dNv7QgQIuwQVlN43iZQuL8mgG9uGOHgn2xr0QbaF1C12AW5qOY2iWBqsOCyU2NB3SfllfzUK&#10;4u326zg/py7dZJc4/s24+z8flRq+9+knCE+9f4Wf7R+tYPYBjy/h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IYT8MAAADbAAAADwAAAAAAAAAAAAAAAACYAgAAZHJzL2Rv&#10;d25yZXYueG1sUEsFBgAAAAAEAAQA9QAAAIgDAAAAAA==&#10;" filled="f" stroked="f">
            <v:textbox style="mso-next-textbox:#Text Box 135" inset=",2.3mm">
              <w:txbxContent>
                <w:p w:rsidR="009E6575" w:rsidRPr="006C4C24" w:rsidRDefault="00E56E24" w:rsidP="006C4C24">
                  <w:pPr>
                    <w:jc w:val="center"/>
                    <w:rPr>
                      <w:sz w:val="48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</w:rPr>
                    <w:t xml:space="preserve">ПР </w:t>
                  </w:r>
                  <w:r w:rsidR="009E6575" w:rsidRPr="006C4C24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</w:rPr>
                    <w:t xml:space="preserve"> </w:t>
                  </w:r>
                  <w:r w:rsidR="009E657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en-US"/>
                    </w:rPr>
                    <w:t xml:space="preserve">  </w:t>
                  </w:r>
                  <w:r w:rsidR="009E6575" w:rsidRPr="006C4C24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</w:rPr>
                    <w:t xml:space="preserve">5.05010301 </w:t>
                  </w:r>
                  <w:r w:rsidR="009E657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en-US"/>
                    </w:rPr>
                    <w:t xml:space="preserve">  </w:t>
                  </w:r>
                  <w:r w:rsidR="009E657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</w:rPr>
                    <w:t>ПР-13</w:t>
                  </w:r>
                  <w:ins w:id="467" w:author="Вася Когут" w:date="2016-09-21T09:10:00Z">
                    <w:r w:rsidR="00111965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  <w:lang w:val="en-US"/>
                      </w:rPr>
                      <w:t>2</w:t>
                    </w:r>
                  </w:ins>
                  <w:del w:id="468" w:author="Вася Когут" w:date="2016-09-21T09:10:00Z">
                    <w:r w:rsidR="009E6575" w:rsidDel="00111965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  <w:lang w:val="en-US"/>
                      </w:rPr>
                      <w:delText>1</w:delText>
                    </w:r>
                  </w:del>
                  <w:r w:rsidR="009E657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uk-UA"/>
                    </w:rPr>
                    <w:t xml:space="preserve"> </w:t>
                  </w:r>
                  <w:r w:rsidR="009E657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en-US"/>
                    </w:rPr>
                    <w:t xml:space="preserve">  </w:t>
                  </w:r>
                  <w:ins w:id="469" w:author="Вася Когут" w:date="2016-09-21T09:09:00Z">
                    <w:r w:rsidR="00111965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  <w:lang w:val="en-US"/>
                      </w:rPr>
                      <w:t>11</w:t>
                    </w:r>
                  </w:ins>
                  <w:del w:id="470" w:author="Вася Когут" w:date="2016-09-21T09:09:00Z">
                    <w:r w:rsidR="009E6575" w:rsidDel="00111965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  <w:lang w:val="en-US"/>
                      </w:rPr>
                      <w:delText>09</w:delText>
                    </w:r>
                  </w:del>
                  <w:r w:rsidR="009E657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uk-UA"/>
                    </w:rPr>
                    <w:t xml:space="preserve"> </w:t>
                  </w:r>
                  <w:r w:rsidR="009E657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en-US"/>
                    </w:rPr>
                    <w:t xml:space="preserve">  </w:t>
                  </w:r>
                  <w:r w:rsidR="009E657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uk-UA"/>
                    </w:rPr>
                    <w:t>01</w:t>
                  </w:r>
                </w:p>
              </w:txbxContent>
            </v:textbox>
          </v:shape>
          <v:shape id="_x0000_s2189" type="#_x0000_t202" style="position:absolute;left:2139;top:15326;width:1197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Sf58MA&#10;AADbAAAADwAAAGRycy9kb3ducmV2LnhtbESPW2sCMRSE3wv+h3CEvpSatbarrBtlEZT2UXt5PmzO&#10;XnBzsiRR13/fCIKPw8x8w+TrwXTiTM63lhVMJwkI4tLqlmsFP9/b1wUIH5A1dpZJwZU8rFejpxwz&#10;bS+8p/Mh1CJC2GeooAmhz6T0ZUMG/cT2xNGrrDMYonS11A4vEW46+ZYkqTTYclxosKdNQ+XxcDIK&#10;/mZXWXw4/7Jf+N+vcjdzVZHOlXoeD8USRKAhPML39qdW8J7C7Uv8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Sf58MAAADbAAAADwAAAAAAAAAAAAAAAACYAgAAZHJzL2Rv&#10;d25yZXYueG1sUEsFBgAAAAAEAAQA9QAAAIgDAAAAAA==&#10;" filled="f" stroked="f">
            <v:textbox style="mso-next-textbox:#_x0000_s2189" inset="0,1mm,0,0">
              <w:txbxContent>
                <w:p w:rsidR="009E6575" w:rsidRPr="00A4712A" w:rsidRDefault="00E56E24">
                  <w:pPr>
                    <w:rPr>
                      <w:sz w:val="18"/>
                      <w:lang w:val="uk-UA"/>
                    </w:rPr>
                  </w:pPr>
                  <w:r w:rsidRPr="00E56E24">
                    <w:rPr>
                      <w:sz w:val="14"/>
                      <w:lang w:val="uk-UA"/>
                    </w:rPr>
                    <w:t>Кондратюк</w:t>
                  </w:r>
                  <w:r>
                    <w:rPr>
                      <w:sz w:val="14"/>
                      <w:lang w:val="uk-UA"/>
                    </w:rPr>
                    <w:t xml:space="preserve"> </w:t>
                  </w:r>
                  <w:r w:rsidRPr="00E56E24">
                    <w:rPr>
                      <w:sz w:val="14"/>
                      <w:lang w:val="uk-UA"/>
                    </w:rPr>
                    <w:t>Є.С.</w:t>
                  </w:r>
                  <w:r w:rsidR="00F24539">
                    <w:rPr>
                      <w:sz w:val="18"/>
                      <w:lang w:val="uk-UA"/>
                    </w:rPr>
                    <w:t>.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 w:hint="default"/>
        <w:b/>
        <w:i w:val="0"/>
      </w:rPr>
    </w:lvl>
    <w:lvl w:ilvl="1">
      <w:start w:val="1"/>
      <w:numFmt w:val="bullet"/>
      <w:pStyle w:val="a"/>
      <w:lvlText w:val="–"/>
      <w:lvlJc w:val="left"/>
      <w:pPr>
        <w:tabs>
          <w:tab w:val="num" w:pos="360"/>
        </w:tabs>
      </w:pPr>
      <w:rPr>
        <w:rFonts w:ascii="font347" w:hAnsi="font347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" w15:restartNumberingAfterBreak="0">
    <w:nsid w:val="15592841"/>
    <w:multiLevelType w:val="hybridMultilevel"/>
    <w:tmpl w:val="0A5CB64E"/>
    <w:lvl w:ilvl="0" w:tplc="D480ED3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2" w15:restartNumberingAfterBreak="0">
    <w:nsid w:val="1FA655B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 w15:restartNumberingAfterBreak="0">
    <w:nsid w:val="26E717A5"/>
    <w:multiLevelType w:val="hybridMultilevel"/>
    <w:tmpl w:val="B67AE0E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2F6363"/>
    <w:multiLevelType w:val="hybridMultilevel"/>
    <w:tmpl w:val="0ED67408"/>
    <w:lvl w:ilvl="0" w:tplc="CBBA1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BD230CA"/>
    <w:multiLevelType w:val="hybridMultilevel"/>
    <w:tmpl w:val="C4C41F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83B3B"/>
    <w:multiLevelType w:val="hybridMultilevel"/>
    <w:tmpl w:val="E71CCA00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2A2B05"/>
    <w:multiLevelType w:val="hybridMultilevel"/>
    <w:tmpl w:val="6A2A3DC4"/>
    <w:lvl w:ilvl="0" w:tplc="CBBA1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0" w15:restartNumberingAfterBreak="0">
    <w:nsid w:val="6AF038BD"/>
    <w:multiLevelType w:val="hybridMultilevel"/>
    <w:tmpl w:val="81D66BF0"/>
    <w:lvl w:ilvl="0" w:tplc="3BFA5460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moker Nicoras">
    <w15:presenceInfo w15:providerId="Windows Live" w15:userId="c37b836997839692"/>
  </w15:person>
  <w15:person w15:author="Вася Когут">
    <w15:presenceInfo w15:providerId="Windows Live" w15:userId="c60f2020f7176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08"/>
  <w:hyphenationZone w:val="425"/>
  <w:noPunctuationKerning/>
  <w:characterSpacingControl w:val="doNotCompress"/>
  <w:hdrShapeDefaults>
    <o:shapedefaults v:ext="edit" spidmax="21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459F"/>
    <w:rsid w:val="00000BFF"/>
    <w:rsid w:val="0002710E"/>
    <w:rsid w:val="000600E2"/>
    <w:rsid w:val="00075F22"/>
    <w:rsid w:val="0008459F"/>
    <w:rsid w:val="00094EB9"/>
    <w:rsid w:val="000A453E"/>
    <w:rsid w:val="000A6C13"/>
    <w:rsid w:val="000C16E8"/>
    <w:rsid w:val="000D55B5"/>
    <w:rsid w:val="001011B5"/>
    <w:rsid w:val="00106E35"/>
    <w:rsid w:val="00111965"/>
    <w:rsid w:val="00115379"/>
    <w:rsid w:val="0012188F"/>
    <w:rsid w:val="001647F2"/>
    <w:rsid w:val="00184330"/>
    <w:rsid w:val="001A60EF"/>
    <w:rsid w:val="001B3FB2"/>
    <w:rsid w:val="001D74F9"/>
    <w:rsid w:val="0022416A"/>
    <w:rsid w:val="00224739"/>
    <w:rsid w:val="00224F39"/>
    <w:rsid w:val="002526E4"/>
    <w:rsid w:val="00264B24"/>
    <w:rsid w:val="0027386F"/>
    <w:rsid w:val="00297A2A"/>
    <w:rsid w:val="002B0A40"/>
    <w:rsid w:val="002C534C"/>
    <w:rsid w:val="002C534F"/>
    <w:rsid w:val="002E7EE7"/>
    <w:rsid w:val="00323E5A"/>
    <w:rsid w:val="00456B05"/>
    <w:rsid w:val="00481999"/>
    <w:rsid w:val="004866DD"/>
    <w:rsid w:val="004960D5"/>
    <w:rsid w:val="004A669B"/>
    <w:rsid w:val="004C3F55"/>
    <w:rsid w:val="004D117F"/>
    <w:rsid w:val="004E0AC3"/>
    <w:rsid w:val="004E3214"/>
    <w:rsid w:val="004F28DD"/>
    <w:rsid w:val="00535141"/>
    <w:rsid w:val="00552549"/>
    <w:rsid w:val="00596875"/>
    <w:rsid w:val="005A34C5"/>
    <w:rsid w:val="005F3112"/>
    <w:rsid w:val="00692ED8"/>
    <w:rsid w:val="006A09E4"/>
    <w:rsid w:val="006B3B03"/>
    <w:rsid w:val="006C4C24"/>
    <w:rsid w:val="006D03DF"/>
    <w:rsid w:val="006E1B99"/>
    <w:rsid w:val="006F033A"/>
    <w:rsid w:val="006F210C"/>
    <w:rsid w:val="006F3DC4"/>
    <w:rsid w:val="006F7B60"/>
    <w:rsid w:val="007726F6"/>
    <w:rsid w:val="007756E7"/>
    <w:rsid w:val="007960B6"/>
    <w:rsid w:val="007C4B49"/>
    <w:rsid w:val="007D00FE"/>
    <w:rsid w:val="007D06FD"/>
    <w:rsid w:val="007E39B1"/>
    <w:rsid w:val="007E5D00"/>
    <w:rsid w:val="007F3BF8"/>
    <w:rsid w:val="00803CBE"/>
    <w:rsid w:val="00820DCA"/>
    <w:rsid w:val="008328A0"/>
    <w:rsid w:val="00865014"/>
    <w:rsid w:val="008A59D9"/>
    <w:rsid w:val="008B0BA9"/>
    <w:rsid w:val="008E1D30"/>
    <w:rsid w:val="008F609D"/>
    <w:rsid w:val="0091495B"/>
    <w:rsid w:val="009164D7"/>
    <w:rsid w:val="00934786"/>
    <w:rsid w:val="00950BC2"/>
    <w:rsid w:val="00975C5E"/>
    <w:rsid w:val="009A37A7"/>
    <w:rsid w:val="009A48C4"/>
    <w:rsid w:val="009E6575"/>
    <w:rsid w:val="009F2D13"/>
    <w:rsid w:val="00A04A6E"/>
    <w:rsid w:val="00A06D0C"/>
    <w:rsid w:val="00A22011"/>
    <w:rsid w:val="00A4712A"/>
    <w:rsid w:val="00A478AC"/>
    <w:rsid w:val="00A87B08"/>
    <w:rsid w:val="00AB3A16"/>
    <w:rsid w:val="00AD2FB8"/>
    <w:rsid w:val="00AD3A02"/>
    <w:rsid w:val="00B0752A"/>
    <w:rsid w:val="00B17C15"/>
    <w:rsid w:val="00B2449E"/>
    <w:rsid w:val="00B550E3"/>
    <w:rsid w:val="00B908B2"/>
    <w:rsid w:val="00BA28BD"/>
    <w:rsid w:val="00BD540F"/>
    <w:rsid w:val="00BE5C70"/>
    <w:rsid w:val="00BE607E"/>
    <w:rsid w:val="00BF6FDD"/>
    <w:rsid w:val="00C20512"/>
    <w:rsid w:val="00C5333B"/>
    <w:rsid w:val="00C5421D"/>
    <w:rsid w:val="00CC304B"/>
    <w:rsid w:val="00CC4CC4"/>
    <w:rsid w:val="00CD153D"/>
    <w:rsid w:val="00D2463C"/>
    <w:rsid w:val="00D4748F"/>
    <w:rsid w:val="00DA5114"/>
    <w:rsid w:val="00DA6745"/>
    <w:rsid w:val="00DB70D5"/>
    <w:rsid w:val="00DD39A6"/>
    <w:rsid w:val="00DF28DB"/>
    <w:rsid w:val="00E14E8C"/>
    <w:rsid w:val="00E307F1"/>
    <w:rsid w:val="00E555D6"/>
    <w:rsid w:val="00E56E24"/>
    <w:rsid w:val="00E64A79"/>
    <w:rsid w:val="00E74459"/>
    <w:rsid w:val="00E82918"/>
    <w:rsid w:val="00E957B5"/>
    <w:rsid w:val="00EA47C2"/>
    <w:rsid w:val="00EA55BD"/>
    <w:rsid w:val="00EE103E"/>
    <w:rsid w:val="00F005BE"/>
    <w:rsid w:val="00F217F7"/>
    <w:rsid w:val="00F24539"/>
    <w:rsid w:val="00F343CF"/>
    <w:rsid w:val="00F3794C"/>
    <w:rsid w:val="00F570E5"/>
    <w:rsid w:val="00F71FCA"/>
    <w:rsid w:val="00F75143"/>
    <w:rsid w:val="00F770FC"/>
    <w:rsid w:val="00F92614"/>
    <w:rsid w:val="00F95682"/>
    <w:rsid w:val="00FA308F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91"/>
    <o:shapelayout v:ext="edit">
      <o:idmap v:ext="edit" data="1"/>
    </o:shapelayout>
  </w:shapeDefaults>
  <w:decimalSymbol w:val="."/>
  <w:listSeparator w:val=","/>
  <w14:docId w14:val="092A3757"/>
  <w15:docId w15:val="{543AD0A1-0CA2-4BF4-91C8-CAA73D1A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D117F"/>
    <w:rPr>
      <w:rFonts w:ascii="Arial" w:hAnsi="Arial"/>
      <w:sz w:val="28"/>
      <w:lang w:val="ru-RU" w:eastAsia="uk-UA"/>
    </w:rPr>
  </w:style>
  <w:style w:type="paragraph" w:styleId="2">
    <w:name w:val="heading 2"/>
    <w:basedOn w:val="a0"/>
    <w:next w:val="a0"/>
    <w:link w:val="20"/>
    <w:uiPriority w:val="99"/>
    <w:qFormat/>
    <w:rsid w:val="006F210C"/>
    <w:pPr>
      <w:keepNext/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6F210C"/>
    <w:pPr>
      <w:keepNext/>
      <w:jc w:val="center"/>
      <w:outlineLvl w:val="3"/>
    </w:pPr>
    <w:rPr>
      <w:b/>
      <w:bCs/>
      <w:lang w:val="uk-UA"/>
    </w:rPr>
  </w:style>
  <w:style w:type="paragraph" w:styleId="5">
    <w:name w:val="heading 5"/>
    <w:basedOn w:val="a0"/>
    <w:next w:val="a0"/>
    <w:link w:val="50"/>
    <w:uiPriority w:val="99"/>
    <w:qFormat/>
    <w:rsid w:val="006F210C"/>
    <w:pPr>
      <w:keepNext/>
      <w:jc w:val="center"/>
      <w:outlineLvl w:val="4"/>
    </w:pPr>
    <w:rPr>
      <w:spacing w:val="112"/>
      <w:sz w:val="60"/>
      <w:lang w:val="uk-UA"/>
    </w:rPr>
  </w:style>
  <w:style w:type="paragraph" w:styleId="8">
    <w:name w:val="heading 8"/>
    <w:basedOn w:val="a0"/>
    <w:next w:val="a0"/>
    <w:link w:val="80"/>
    <w:uiPriority w:val="99"/>
    <w:qFormat/>
    <w:rsid w:val="006F210C"/>
    <w:pPr>
      <w:keepNext/>
      <w:outlineLvl w:val="7"/>
    </w:pPr>
    <w:rPr>
      <w:rFonts w:ascii="Garamond" w:hAnsi="Garamond"/>
      <w:b/>
      <w:bCs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semiHidden/>
    <w:locked/>
    <w:rsid w:val="000D55B5"/>
    <w:rPr>
      <w:rFonts w:ascii="Cambria" w:hAnsi="Cambria" w:cs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9"/>
    <w:semiHidden/>
    <w:locked/>
    <w:rsid w:val="000D55B5"/>
    <w:rPr>
      <w:rFonts w:ascii="Calibri" w:hAnsi="Calibri" w:cs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link w:val="5"/>
    <w:uiPriority w:val="99"/>
    <w:semiHidden/>
    <w:locked/>
    <w:rsid w:val="000D55B5"/>
    <w:rPr>
      <w:rFonts w:ascii="Calibri" w:hAnsi="Calibri" w:cs="Times New Roman"/>
      <w:b/>
      <w:bCs/>
      <w:i/>
      <w:iCs/>
      <w:sz w:val="26"/>
      <w:szCs w:val="26"/>
      <w:lang w:val="ru-RU"/>
    </w:rPr>
  </w:style>
  <w:style w:type="character" w:customStyle="1" w:styleId="80">
    <w:name w:val="Заголовок 8 Знак"/>
    <w:link w:val="8"/>
    <w:uiPriority w:val="99"/>
    <w:semiHidden/>
    <w:locked/>
    <w:rsid w:val="000D55B5"/>
    <w:rPr>
      <w:rFonts w:ascii="Calibri" w:hAnsi="Calibri" w:cs="Times New Roman"/>
      <w:i/>
      <w:iCs/>
      <w:sz w:val="24"/>
      <w:szCs w:val="24"/>
      <w:lang w:val="ru-RU"/>
    </w:rPr>
  </w:style>
  <w:style w:type="paragraph" w:styleId="a4">
    <w:name w:val="header"/>
    <w:basedOn w:val="a0"/>
    <w:link w:val="a5"/>
    <w:uiPriority w:val="99"/>
    <w:rsid w:val="006F210C"/>
    <w:pPr>
      <w:tabs>
        <w:tab w:val="center" w:pos="4153"/>
        <w:tab w:val="right" w:pos="8306"/>
      </w:tabs>
    </w:pPr>
    <w:rPr>
      <w:lang w:val="uk-UA"/>
    </w:rPr>
  </w:style>
  <w:style w:type="character" w:customStyle="1" w:styleId="a5">
    <w:name w:val="Верхний колонтитул Знак"/>
    <w:link w:val="a4"/>
    <w:uiPriority w:val="99"/>
    <w:semiHidden/>
    <w:locked/>
    <w:rsid w:val="000D55B5"/>
    <w:rPr>
      <w:rFonts w:ascii="Arial" w:hAnsi="Arial" w:cs="Times New Roman"/>
      <w:sz w:val="20"/>
      <w:szCs w:val="20"/>
      <w:lang w:val="ru-RU"/>
    </w:rPr>
  </w:style>
  <w:style w:type="paragraph" w:customStyle="1" w:styleId="a">
    <w:name w:val="Текст_мети"/>
    <w:basedOn w:val="a0"/>
    <w:uiPriority w:val="99"/>
    <w:rsid w:val="006F210C"/>
    <w:pPr>
      <w:numPr>
        <w:ilvl w:val="1"/>
        <w:numId w:val="3"/>
      </w:numPr>
      <w:tabs>
        <w:tab w:val="clear" w:pos="360"/>
        <w:tab w:val="left" w:pos="720"/>
      </w:tabs>
      <w:ind w:left="357"/>
      <w:jc w:val="both"/>
    </w:pPr>
    <w:rPr>
      <w:lang w:val="uk-UA"/>
    </w:rPr>
  </w:style>
  <w:style w:type="paragraph" w:customStyle="1" w:styleId="a6">
    <w:name w:val="Практ_робота"/>
    <w:basedOn w:val="a0"/>
    <w:uiPriority w:val="99"/>
    <w:rsid w:val="006F210C"/>
    <w:pPr>
      <w:shd w:val="clear" w:color="auto" w:fill="E6E6E6"/>
      <w:jc w:val="center"/>
      <w:outlineLvl w:val="0"/>
    </w:pPr>
    <w:rPr>
      <w:b/>
      <w:bCs/>
      <w:spacing w:val="100"/>
      <w:lang w:val="uk-UA"/>
    </w:rPr>
  </w:style>
  <w:style w:type="paragraph" w:customStyle="1" w:styleId="a7">
    <w:name w:val="Тема"/>
    <w:basedOn w:val="2"/>
    <w:uiPriority w:val="99"/>
    <w:rsid w:val="006F210C"/>
    <w:pPr>
      <w:jc w:val="center"/>
    </w:pPr>
    <w:rPr>
      <w:rFonts w:cs="Times New Roman"/>
      <w:bCs w:val="0"/>
      <w:iCs w:val="0"/>
      <w:color w:val="808080"/>
      <w:szCs w:val="20"/>
      <w:lang w:val="uk-UA"/>
    </w:rPr>
  </w:style>
  <w:style w:type="paragraph" w:customStyle="1" w:styleId="a8">
    <w:name w:val="Мета"/>
    <w:basedOn w:val="a0"/>
    <w:uiPriority w:val="99"/>
    <w:rsid w:val="006F210C"/>
    <w:pPr>
      <w:jc w:val="both"/>
      <w:outlineLvl w:val="2"/>
    </w:pPr>
    <w:rPr>
      <w:b/>
      <w:bCs/>
      <w:smallCaps/>
      <w:sz w:val="22"/>
      <w:lang w:val="uk-UA"/>
    </w:rPr>
  </w:style>
  <w:style w:type="paragraph" w:customStyle="1" w:styleId="a9">
    <w:name w:val="Виконання роботи"/>
    <w:basedOn w:val="a0"/>
    <w:uiPriority w:val="99"/>
    <w:rsid w:val="006F210C"/>
    <w:pPr>
      <w:ind w:left="902" w:hanging="902"/>
      <w:jc w:val="center"/>
      <w:outlineLvl w:val="3"/>
    </w:pPr>
    <w:rPr>
      <w:b/>
      <w:bCs/>
      <w:lang w:val="uk-UA"/>
    </w:rPr>
  </w:style>
  <w:style w:type="paragraph" w:styleId="aa">
    <w:name w:val="footer"/>
    <w:basedOn w:val="a0"/>
    <w:link w:val="ab"/>
    <w:uiPriority w:val="99"/>
    <w:rsid w:val="006F210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locked/>
    <w:rsid w:val="000D55B5"/>
    <w:rPr>
      <w:rFonts w:ascii="Arial" w:hAnsi="Arial" w:cs="Times New Roman"/>
      <w:sz w:val="20"/>
      <w:szCs w:val="20"/>
      <w:lang w:val="ru-RU"/>
    </w:rPr>
  </w:style>
  <w:style w:type="paragraph" w:styleId="ac">
    <w:name w:val="Subtitle"/>
    <w:basedOn w:val="a0"/>
    <w:link w:val="ad"/>
    <w:uiPriority w:val="99"/>
    <w:qFormat/>
    <w:rsid w:val="002B0A40"/>
    <w:pPr>
      <w:ind w:left="-1134" w:right="-1333"/>
      <w:jc w:val="both"/>
    </w:pPr>
    <w:rPr>
      <w:rFonts w:ascii="Times New Roman" w:hAnsi="Times New Roman"/>
      <w:sz w:val="44"/>
      <w:lang w:val="uk-UA" w:eastAsia="ru-RU"/>
    </w:rPr>
  </w:style>
  <w:style w:type="character" w:customStyle="1" w:styleId="ad">
    <w:name w:val="Подзаголовок Знак"/>
    <w:link w:val="ac"/>
    <w:uiPriority w:val="99"/>
    <w:locked/>
    <w:rsid w:val="000D55B5"/>
    <w:rPr>
      <w:rFonts w:ascii="Cambria" w:hAnsi="Cambria" w:cs="Times New Roman"/>
      <w:sz w:val="24"/>
      <w:szCs w:val="24"/>
      <w:lang w:val="ru-RU"/>
    </w:rPr>
  </w:style>
  <w:style w:type="paragraph" w:styleId="ae">
    <w:name w:val="Title"/>
    <w:basedOn w:val="a0"/>
    <w:link w:val="af"/>
    <w:uiPriority w:val="99"/>
    <w:qFormat/>
    <w:rsid w:val="00BE5C70"/>
    <w:pPr>
      <w:jc w:val="center"/>
    </w:pPr>
    <w:rPr>
      <w:rFonts w:ascii="Times New Roman" w:hAnsi="Times New Roman"/>
      <w:b/>
      <w:i/>
      <w:iCs/>
      <w:color w:val="FF0000"/>
      <w:szCs w:val="24"/>
      <w:lang w:eastAsia="ru-RU"/>
    </w:rPr>
  </w:style>
  <w:style w:type="character" w:customStyle="1" w:styleId="af">
    <w:name w:val="Заголовок Знак"/>
    <w:link w:val="ae"/>
    <w:uiPriority w:val="99"/>
    <w:locked/>
    <w:rsid w:val="000D55B5"/>
    <w:rPr>
      <w:rFonts w:ascii="Cambria" w:hAnsi="Cambria" w:cs="Times New Roman"/>
      <w:b/>
      <w:bCs/>
      <w:kern w:val="28"/>
      <w:sz w:val="32"/>
      <w:szCs w:val="32"/>
      <w:lang w:val="ru-RU"/>
    </w:rPr>
  </w:style>
  <w:style w:type="paragraph" w:styleId="af0">
    <w:name w:val="Plain Text"/>
    <w:basedOn w:val="a0"/>
    <w:link w:val="af1"/>
    <w:uiPriority w:val="99"/>
    <w:rsid w:val="00BE5C70"/>
    <w:rPr>
      <w:rFonts w:ascii="Courier New" w:hAnsi="Courier New" w:cs="Courier New"/>
      <w:sz w:val="20"/>
      <w:lang w:eastAsia="ru-RU"/>
    </w:rPr>
  </w:style>
  <w:style w:type="character" w:customStyle="1" w:styleId="af1">
    <w:name w:val="Текст Знак"/>
    <w:link w:val="af0"/>
    <w:uiPriority w:val="99"/>
    <w:semiHidden/>
    <w:locked/>
    <w:rsid w:val="000D55B5"/>
    <w:rPr>
      <w:rFonts w:ascii="Courier New" w:hAnsi="Courier New" w:cs="Courier New"/>
      <w:sz w:val="20"/>
      <w:szCs w:val="20"/>
      <w:lang w:val="ru-RU"/>
    </w:rPr>
  </w:style>
  <w:style w:type="paragraph" w:styleId="HTML">
    <w:name w:val="HTML Preformatted"/>
    <w:basedOn w:val="a0"/>
    <w:link w:val="HTML0"/>
    <w:uiPriority w:val="99"/>
    <w:rsid w:val="00A47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uk-UA"/>
    </w:rPr>
  </w:style>
  <w:style w:type="character" w:customStyle="1" w:styleId="HTML0">
    <w:name w:val="Стандартный HTML Знак"/>
    <w:link w:val="HTML"/>
    <w:uiPriority w:val="99"/>
    <w:semiHidden/>
    <w:locked/>
    <w:rsid w:val="000D55B5"/>
    <w:rPr>
      <w:rFonts w:ascii="Courier New" w:hAnsi="Courier New" w:cs="Courier New"/>
      <w:sz w:val="20"/>
      <w:szCs w:val="20"/>
      <w:lang w:val="ru-RU"/>
    </w:rPr>
  </w:style>
  <w:style w:type="paragraph" w:styleId="af2">
    <w:name w:val="Normal (Web)"/>
    <w:basedOn w:val="a0"/>
    <w:uiPriority w:val="99"/>
    <w:rsid w:val="00A478A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uk-UA"/>
    </w:rPr>
  </w:style>
  <w:style w:type="paragraph" w:styleId="af3">
    <w:name w:val="Balloon Text"/>
    <w:basedOn w:val="a0"/>
    <w:link w:val="af4"/>
    <w:uiPriority w:val="99"/>
    <w:rsid w:val="006C4C24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link w:val="af3"/>
    <w:uiPriority w:val="99"/>
    <w:locked/>
    <w:rsid w:val="006C4C24"/>
    <w:rPr>
      <w:rFonts w:ascii="Segoe UI" w:hAnsi="Segoe UI" w:cs="Segoe UI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Лаба1</vt:lpstr>
    </vt:vector>
  </TitlesOfParts>
  <Company>хата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Лаба1</dc:title>
  <dc:subject/>
  <dc:creator>Доротюк Андрій</dc:creator>
  <cp:keywords/>
  <dc:description/>
  <cp:lastModifiedBy>Smoker Nicoras</cp:lastModifiedBy>
  <cp:revision>3</cp:revision>
  <cp:lastPrinted>2015-09-15T16:38:00Z</cp:lastPrinted>
  <dcterms:created xsi:type="dcterms:W3CDTF">2016-10-10T16:07:00Z</dcterms:created>
  <dcterms:modified xsi:type="dcterms:W3CDTF">2016-10-10T16:43:00Z</dcterms:modified>
</cp:coreProperties>
</file>