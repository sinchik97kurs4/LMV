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575" w:rsidRPr="00B2449E" w:rsidRDefault="002E7EE7" w:rsidP="006B3B03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  <w:lang w:val="uk-UA"/>
        </w:rPr>
        <w:t>Лабораторна</w:t>
      </w:r>
      <w:r w:rsidR="009E6575" w:rsidRPr="00B2449E">
        <w:rPr>
          <w:rFonts w:ascii="Times New Roman" w:hAnsi="Times New Roman"/>
          <w:b/>
          <w:sz w:val="36"/>
        </w:rPr>
        <w:t xml:space="preserve"> робота № 1</w:t>
      </w:r>
    </w:p>
    <w:p w:rsidR="009E6575" w:rsidRPr="00BE5C70" w:rsidRDefault="009E6575" w:rsidP="00BE5C70">
      <w:pPr>
        <w:pStyle w:val="ae"/>
        <w:rPr>
          <w:color w:val="000000"/>
          <w:sz w:val="24"/>
        </w:rPr>
      </w:pPr>
      <w:r w:rsidRPr="00BE5C70">
        <w:rPr>
          <w:color w:val="000000"/>
          <w:sz w:val="24"/>
          <w:lang w:val="en-US"/>
        </w:rPr>
        <w:t> </w:t>
      </w:r>
    </w:p>
    <w:p w:rsidR="00F343CF" w:rsidRDefault="009E6575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 w:rsidRPr="00F570E5">
        <w:rPr>
          <w:rFonts w:ascii="Times New Roman" w:hAnsi="Times New Roman"/>
          <w:b/>
          <w:i/>
          <w:color w:val="000000"/>
          <w:sz w:val="24"/>
          <w:szCs w:val="24"/>
        </w:rPr>
        <w:t>Тема</w:t>
      </w:r>
      <w:r w:rsidRPr="00115379">
        <w:rPr>
          <w:rFonts w:ascii="Times New Roman" w:hAnsi="Times New Roman"/>
          <w:b/>
          <w:color w:val="000000"/>
          <w:sz w:val="24"/>
          <w:szCs w:val="24"/>
        </w:rPr>
        <w:t xml:space="preserve">: </w:t>
      </w:r>
      <w:r w:rsid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>Введення в</w:t>
      </w:r>
      <w:r w:rsidR="00F343CF" w:rsidRP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Ruby</w:t>
      </w:r>
      <w:r w:rsid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>.</w:t>
      </w:r>
    </w:p>
    <w:p w:rsidR="00F343CF" w:rsidRDefault="009E6575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 w:rsidRPr="00F570E5">
        <w:rPr>
          <w:rFonts w:ascii="Times New Roman" w:hAnsi="Times New Roman"/>
          <w:b/>
          <w:i/>
          <w:color w:val="000000"/>
          <w:sz w:val="24"/>
          <w:szCs w:val="24"/>
        </w:rPr>
        <w:t>Мета</w:t>
      </w:r>
      <w:r w:rsidRPr="00BE5C70">
        <w:rPr>
          <w:rFonts w:ascii="Times New Roman" w:hAnsi="Times New Roman"/>
          <w:b/>
          <w:color w:val="000000"/>
          <w:sz w:val="24"/>
          <w:szCs w:val="24"/>
        </w:rPr>
        <w:t xml:space="preserve">:  Навчитись </w:t>
      </w:r>
      <w:r w:rsidR="00F570E5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створювати та налагоджувати </w:t>
      </w:r>
      <w:r w:rsid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проекти на </w:t>
      </w:r>
      <w:r w:rsidR="00F343CF" w:rsidRP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>Ruby</w:t>
      </w:r>
      <w:r w:rsidR="00F343CF">
        <w:rPr>
          <w:rFonts w:ascii="Times New Roman" w:hAnsi="Times New Roman"/>
          <w:b/>
          <w:color w:val="000000"/>
          <w:sz w:val="24"/>
          <w:szCs w:val="24"/>
          <w:lang w:val="uk-UA"/>
        </w:rPr>
        <w:t>.</w:t>
      </w:r>
    </w:p>
    <w:p w:rsidR="00F343CF" w:rsidRPr="00F343CF" w:rsidRDefault="00F343CF" w:rsidP="00F343CF">
      <w:pPr>
        <w:rPr>
          <w:rFonts w:ascii="Times New Roman" w:hAnsi="Times New Roman"/>
          <w:sz w:val="20"/>
          <w:lang w:val="uk-UA"/>
        </w:rPr>
      </w:pPr>
      <w:r w:rsidRPr="00F343CF">
        <w:rPr>
          <w:rFonts w:ascii="Times New Roman" w:hAnsi="Times New Roman"/>
          <w:b/>
          <w:i/>
          <w:color w:val="000000"/>
          <w:sz w:val="22"/>
          <w:szCs w:val="24"/>
          <w:lang w:val="uk-UA"/>
        </w:rPr>
        <w:t>Умови</w:t>
      </w:r>
      <w:r w:rsidR="00F570E5" w:rsidRPr="00F343CF">
        <w:rPr>
          <w:rFonts w:ascii="Times New Roman" w:hAnsi="Times New Roman"/>
          <w:b/>
          <w:i/>
          <w:color w:val="000000"/>
          <w:sz w:val="22"/>
          <w:szCs w:val="24"/>
          <w:lang w:val="uk-UA"/>
        </w:rPr>
        <w:t>:</w:t>
      </w:r>
      <w:r w:rsidR="00F570E5" w:rsidRPr="00F343CF">
        <w:rPr>
          <w:rFonts w:ascii="Times New Roman" w:hAnsi="Times New Roman"/>
          <w:b/>
          <w:color w:val="000000"/>
          <w:sz w:val="22"/>
          <w:szCs w:val="24"/>
          <w:lang w:val="uk-UA"/>
        </w:rPr>
        <w:t xml:space="preserve"> </w:t>
      </w:r>
      <w:r w:rsidRPr="00F343CF">
        <w:rPr>
          <w:rFonts w:ascii="Times New Roman" w:hAnsi="Times New Roman"/>
          <w:sz w:val="24"/>
          <w:lang w:val="uk-UA"/>
        </w:rPr>
        <w:t>№</w:t>
      </w:r>
      <w:ins w:id="0" w:author="Smoker Nicoras" w:date="2016-10-10T18:59:00Z">
        <w:r w:rsidR="00F217F7">
          <w:rPr>
            <w:rFonts w:ascii="Times New Roman" w:hAnsi="Times New Roman"/>
            <w:sz w:val="20"/>
            <w:lang w:val="uk-UA"/>
          </w:rPr>
          <w:t>6</w:t>
        </w:r>
      </w:ins>
      <w:bookmarkStart w:id="1" w:name="_GoBack"/>
      <w:bookmarkEnd w:id="1"/>
      <w:ins w:id="2" w:author="Вася Когут" w:date="2016-09-21T11:48:00Z">
        <w:del w:id="3" w:author="Smoker Nicoras" w:date="2016-10-10T18:59:00Z">
          <w:r w:rsidR="00AD3A02" w:rsidDel="00F217F7">
            <w:rPr>
              <w:rFonts w:ascii="Times New Roman" w:hAnsi="Times New Roman"/>
              <w:sz w:val="24"/>
              <w:lang w:val="en-US"/>
            </w:rPr>
            <w:delText>11</w:delText>
          </w:r>
        </w:del>
      </w:ins>
      <w:del w:id="4" w:author="Вася Когут" w:date="2016-09-21T11:48:00Z">
        <w:r w:rsidRPr="00F343CF" w:rsidDel="00AD3A02">
          <w:rPr>
            <w:rFonts w:ascii="Times New Roman" w:hAnsi="Times New Roman"/>
            <w:sz w:val="24"/>
            <w:lang w:val="uk-UA"/>
          </w:rPr>
          <w:delText>9</w:delText>
        </w:r>
      </w:del>
      <w:del w:id="5" w:author="Smoker Nicoras" w:date="2016-10-10T18:59:00Z">
        <w:r w:rsidRPr="00F343CF" w:rsidDel="00F217F7">
          <w:rPr>
            <w:rFonts w:ascii="Times New Roman" w:hAnsi="Times New Roman"/>
            <w:sz w:val="20"/>
            <w:lang w:val="uk-UA"/>
          </w:rPr>
          <w:delText xml:space="preserve">. </w:delText>
        </w:r>
      </w:del>
    </w:p>
    <w:p w:rsidR="00111965" w:rsidRPr="00111965" w:rsidRDefault="00111965" w:rsidP="00111965">
      <w:pPr>
        <w:numPr>
          <w:ilvl w:val="0"/>
          <w:numId w:val="10"/>
        </w:numPr>
        <w:ind w:left="426"/>
        <w:rPr>
          <w:rFonts w:ascii="Times New Roman" w:hAnsi="Times New Roman"/>
          <w:sz w:val="20"/>
          <w:lang w:val="uk-UA"/>
        </w:rPr>
      </w:pPr>
      <w:r w:rsidRPr="00111965">
        <w:rPr>
          <w:rFonts w:ascii="Times New Roman" w:hAnsi="Times New Roman"/>
          <w:sz w:val="20"/>
        </w:rPr>
        <w:t>Дано три числа. Написати фрагмент програми, що підраховує кількість чисел, рівних нулю.</w:t>
      </w:r>
    </w:p>
    <w:p w:rsidR="00111965" w:rsidRPr="00111965" w:rsidRDefault="00111965" w:rsidP="00111965">
      <w:pPr>
        <w:numPr>
          <w:ilvl w:val="0"/>
          <w:numId w:val="10"/>
        </w:numPr>
        <w:ind w:left="426"/>
        <w:rPr>
          <w:rFonts w:ascii="Times New Roman" w:hAnsi="Times New Roman"/>
          <w:sz w:val="20"/>
          <w:lang w:val="uk-UA"/>
        </w:rPr>
      </w:pPr>
      <w:r w:rsidRPr="00111965">
        <w:rPr>
          <w:rFonts w:ascii="Times New Roman" w:hAnsi="Times New Roman"/>
          <w:sz w:val="20"/>
        </w:rPr>
        <w:t>Знайти суму і кількість цифр будь-якого натурального числа.</w:t>
      </w:r>
    </w:p>
    <w:p w:rsidR="00111965" w:rsidRPr="00111965" w:rsidRDefault="00111965" w:rsidP="00111965">
      <w:pPr>
        <w:numPr>
          <w:ilvl w:val="0"/>
          <w:numId w:val="10"/>
        </w:numPr>
        <w:ind w:left="426"/>
        <w:rPr>
          <w:rFonts w:ascii="Times New Roman" w:hAnsi="Times New Roman"/>
          <w:sz w:val="20"/>
          <w:lang w:val="uk-UA"/>
        </w:rPr>
      </w:pPr>
      <w:r w:rsidRPr="00111965">
        <w:rPr>
          <w:rFonts w:ascii="Times New Roman" w:hAnsi="Times New Roman"/>
          <w:sz w:val="20"/>
        </w:rPr>
        <w:t>Замініть в заданому слові всі букви "о" пробілами.</w:t>
      </w:r>
    </w:p>
    <w:p w:rsidR="00111965" w:rsidRPr="00111965" w:rsidRDefault="00111965" w:rsidP="00111965">
      <w:pPr>
        <w:numPr>
          <w:ilvl w:val="0"/>
          <w:numId w:val="10"/>
        </w:numPr>
        <w:ind w:left="426"/>
        <w:rPr>
          <w:rFonts w:ascii="Times New Roman" w:hAnsi="Times New Roman"/>
          <w:sz w:val="20"/>
          <w:lang w:val="uk-UA"/>
        </w:rPr>
      </w:pPr>
      <w:r w:rsidRPr="00111965">
        <w:rPr>
          <w:rFonts w:ascii="Times New Roman" w:hAnsi="Times New Roman"/>
          <w:sz w:val="20"/>
        </w:rPr>
        <w:t>Знайти мінімальний елемент масиву.</w:t>
      </w:r>
    </w:p>
    <w:p w:rsidR="00111965" w:rsidRPr="00111965" w:rsidRDefault="00111965" w:rsidP="00111965">
      <w:pPr>
        <w:numPr>
          <w:ilvl w:val="0"/>
          <w:numId w:val="10"/>
        </w:numPr>
        <w:ind w:left="426"/>
        <w:rPr>
          <w:rFonts w:ascii="Times New Roman" w:hAnsi="Times New Roman"/>
          <w:sz w:val="20"/>
          <w:lang w:val="uk-UA"/>
        </w:rPr>
      </w:pPr>
      <w:r w:rsidRPr="00111965">
        <w:rPr>
          <w:rFonts w:ascii="Times New Roman" w:hAnsi="Times New Roman"/>
          <w:sz w:val="20"/>
        </w:rPr>
        <w:t>Обчислити суму елементів двох головних діагоналей матриці С (5,5).</w:t>
      </w:r>
    </w:p>
    <w:p w:rsidR="00F570E5" w:rsidRPr="00F570E5" w:rsidRDefault="00F570E5" w:rsidP="00BE5C70">
      <w:pPr>
        <w:rPr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9E6575" w:rsidDel="00535141" w:rsidRDefault="009E6575" w:rsidP="00B908B2">
      <w:pPr>
        <w:jc w:val="center"/>
        <w:rPr>
          <w:del w:id="6" w:author="Вася Когут" w:date="2016-09-21T12:13:00Z"/>
          <w:rFonts w:ascii="Times New Roman" w:hAnsi="Times New Roman"/>
          <w:color w:val="000000"/>
          <w:sz w:val="32"/>
          <w:szCs w:val="24"/>
          <w:lang w:val="uk-UA"/>
        </w:rPr>
      </w:pPr>
      <w:r>
        <w:rPr>
          <w:rFonts w:ascii="Times New Roman" w:hAnsi="Times New Roman"/>
          <w:color w:val="000000"/>
          <w:sz w:val="32"/>
          <w:szCs w:val="24"/>
          <w:lang w:val="uk-UA"/>
        </w:rPr>
        <w:t>Хід роботи</w:t>
      </w:r>
    </w:p>
    <w:p w:rsidR="00F24539" w:rsidRDefault="00F24539">
      <w:pPr>
        <w:jc w:val="center"/>
        <w:rPr>
          <w:rFonts w:ascii="Verdana" w:hAnsi="Verdana"/>
          <w:sz w:val="24"/>
          <w:szCs w:val="28"/>
          <w:u w:val="single"/>
          <w:lang w:val="uk-UA"/>
        </w:rPr>
        <w:pPrChange w:id="7" w:author="Вася Когут" w:date="2016-09-21T12:13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</w:pPr>
        </w:pPrChange>
      </w:pPr>
    </w:p>
    <w:p w:rsidR="00F24539" w:rsidRDefault="00F343CF" w:rsidP="00F24539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jc w:val="center"/>
        <w:rPr>
          <w:rFonts w:ascii="Verdana" w:hAnsi="Verdana"/>
          <w:sz w:val="24"/>
          <w:szCs w:val="28"/>
          <w:u w:val="single"/>
          <w:lang w:val="uk-UA"/>
        </w:rPr>
      </w:pPr>
      <w:r>
        <w:rPr>
          <w:lang w:val="uk-UA"/>
        </w:rPr>
        <w:t>Завдання 1</w:t>
      </w:r>
    </w:p>
    <w:p w:rsidR="00111965" w:rsidRPr="00111965" w:rsidRDefault="00111965" w:rsidP="0011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uk-UA"/>
        </w:rPr>
      </w:pP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'Please, type three numbers:'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'First:'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num1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= gets.to_i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'Second:'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num2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= gets.to_i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'Third:'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num3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= gets.to_i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count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= 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 xml:space="preserve">if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num1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==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count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+=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1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>end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br/>
        <w:t xml:space="preserve">if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num2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==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count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+=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1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>end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br/>
        <w:t xml:space="preserve">if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num3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==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count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+=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1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>end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br/>
        <w:t xml:space="preserve">if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count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&lt;=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'Not typed zero'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>else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'Typed '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+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count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.to_s +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 zero'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>end</w:t>
      </w:r>
    </w:p>
    <w:p w:rsidR="00111965" w:rsidRDefault="00111965" w:rsidP="00F343C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uk-UA"/>
        </w:rPr>
      </w:pPr>
    </w:p>
    <w:p w:rsidR="00D4748F" w:rsidRPr="00D4748F" w:rsidRDefault="00D4748F" w:rsidP="00D4748F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19"/>
          <w:u w:val="single"/>
          <w:lang w:val="uk-UA"/>
        </w:rPr>
      </w:pPr>
      <w:r w:rsidRPr="00D4748F">
        <w:rPr>
          <w:rFonts w:ascii="Times New Roman" w:hAnsi="Times New Roman"/>
          <w:sz w:val="22"/>
          <w:szCs w:val="19"/>
          <w:u w:val="single"/>
          <w:lang w:val="uk-UA"/>
        </w:rPr>
        <w:t>Результат: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22"/>
          <w:lang w:val="uk-UA"/>
        </w:rPr>
      </w:pPr>
      <w:r w:rsidRPr="00111965">
        <w:rPr>
          <w:noProof/>
          <w:sz w:val="22"/>
          <w:lang w:val="uk-UA"/>
        </w:rPr>
        <w:t>Please, type three numbers: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22"/>
          <w:lang w:val="uk-UA"/>
        </w:rPr>
      </w:pPr>
      <w:r w:rsidRPr="00111965">
        <w:rPr>
          <w:noProof/>
          <w:sz w:val="22"/>
          <w:lang w:val="uk-UA"/>
        </w:rPr>
        <w:t>First: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22"/>
          <w:lang w:val="uk-UA"/>
        </w:rPr>
      </w:pPr>
      <w:r w:rsidRPr="00111965">
        <w:rPr>
          <w:noProof/>
          <w:sz w:val="22"/>
          <w:lang w:val="uk-UA"/>
        </w:rPr>
        <w:t>20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22"/>
          <w:lang w:val="uk-UA"/>
        </w:rPr>
      </w:pPr>
      <w:r w:rsidRPr="00111965">
        <w:rPr>
          <w:noProof/>
          <w:sz w:val="22"/>
          <w:lang w:val="uk-UA"/>
        </w:rPr>
        <w:t>Second: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22"/>
          <w:lang w:val="uk-UA"/>
        </w:rPr>
      </w:pPr>
      <w:r w:rsidRPr="00111965">
        <w:rPr>
          <w:noProof/>
          <w:sz w:val="22"/>
          <w:lang w:val="uk-UA"/>
        </w:rPr>
        <w:t>0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22"/>
          <w:lang w:val="uk-UA"/>
        </w:rPr>
      </w:pPr>
      <w:r w:rsidRPr="00111965">
        <w:rPr>
          <w:noProof/>
          <w:sz w:val="22"/>
          <w:lang w:val="uk-UA"/>
        </w:rPr>
        <w:t>Third: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22"/>
          <w:lang w:val="uk-UA"/>
        </w:rPr>
      </w:pPr>
      <w:r w:rsidRPr="00111965">
        <w:rPr>
          <w:noProof/>
          <w:sz w:val="22"/>
          <w:lang w:val="uk-UA"/>
        </w:rPr>
        <w:t>5</w:t>
      </w:r>
    </w:p>
    <w:p w:rsidR="00D4748F" w:rsidRPr="00111965" w:rsidRDefault="00111965" w:rsidP="00111965">
      <w:pPr>
        <w:autoSpaceDE w:val="0"/>
        <w:autoSpaceDN w:val="0"/>
        <w:adjustRightInd w:val="0"/>
        <w:rPr>
          <w:noProof/>
          <w:sz w:val="22"/>
          <w:lang w:val="uk-UA"/>
        </w:rPr>
      </w:pPr>
      <w:r w:rsidRPr="00111965">
        <w:rPr>
          <w:noProof/>
          <w:sz w:val="22"/>
          <w:lang w:val="uk-UA"/>
        </w:rPr>
        <w:t>Typed 1 zero</w:t>
      </w:r>
    </w:p>
    <w:p w:rsidR="00D4748F" w:rsidRDefault="00D4748F" w:rsidP="00F343CF">
      <w:pPr>
        <w:autoSpaceDE w:val="0"/>
        <w:autoSpaceDN w:val="0"/>
        <w:adjustRightInd w:val="0"/>
        <w:rPr>
          <w:noProof/>
          <w:lang w:val="uk-UA"/>
        </w:rPr>
      </w:pPr>
    </w:p>
    <w:p w:rsidR="00D4748F" w:rsidRPr="00111965" w:rsidRDefault="00111965" w:rsidP="00D4748F">
      <w:pPr>
        <w:autoSpaceDE w:val="0"/>
        <w:autoSpaceDN w:val="0"/>
        <w:adjustRightInd w:val="0"/>
        <w:jc w:val="center"/>
        <w:rPr>
          <w:noProof/>
          <w:lang w:val="en-US"/>
        </w:rPr>
      </w:pPr>
      <w:r>
        <w:rPr>
          <w:noProof/>
          <w:lang w:val="uk-UA"/>
        </w:rPr>
        <w:br w:type="page"/>
      </w:r>
      <w:r w:rsidR="00D4748F">
        <w:rPr>
          <w:noProof/>
          <w:lang w:val="uk-UA"/>
        </w:rPr>
        <w:lastRenderedPageBreak/>
        <w:t>Завдання 2</w:t>
      </w:r>
    </w:p>
    <w:p w:rsidR="00111965" w:rsidRPr="00111965" w:rsidRDefault="00111965" w:rsidP="0011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uk-UA"/>
        </w:rPr>
      </w:pP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'Please, type number:'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num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= gets.to_s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arr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=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num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.chars.to_a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i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= 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count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= 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sum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= 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 xml:space="preserve">while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i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&lt;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arr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.size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count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+= 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1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sum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+=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arr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[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i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].to_i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i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+= 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1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>end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br/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 xml:space="preserve">'Summa:'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+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sum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.to_s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  <w:t xml:space="preserve">puts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 xml:space="preserve">'Count:'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+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count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-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1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.to_s</w:t>
      </w:r>
    </w:p>
    <w:p w:rsidR="002C534C" w:rsidRDefault="002C534C" w:rsidP="002C534C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19"/>
          <w:u w:val="single"/>
          <w:lang w:val="en-US"/>
        </w:rPr>
      </w:pPr>
      <w:r w:rsidRPr="00D4748F">
        <w:rPr>
          <w:rFonts w:ascii="Times New Roman" w:hAnsi="Times New Roman"/>
          <w:sz w:val="22"/>
          <w:szCs w:val="19"/>
          <w:u w:val="single"/>
          <w:lang w:val="uk-UA"/>
        </w:rPr>
        <w:t>Результат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18"/>
          <w:lang w:val="uk-UA"/>
        </w:rPr>
      </w:pPr>
      <w:r w:rsidRPr="00111965">
        <w:rPr>
          <w:noProof/>
          <w:sz w:val="18"/>
          <w:lang w:val="uk-UA"/>
        </w:rPr>
        <w:t>Please, type number: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18"/>
          <w:lang w:val="uk-UA"/>
        </w:rPr>
      </w:pPr>
      <w:r w:rsidRPr="00111965">
        <w:rPr>
          <w:noProof/>
          <w:sz w:val="18"/>
          <w:lang w:val="uk-UA"/>
        </w:rPr>
        <w:t>525</w:t>
      </w:r>
    </w:p>
    <w:p w:rsidR="00111965" w:rsidRPr="00111965" w:rsidRDefault="00111965" w:rsidP="00111965">
      <w:pPr>
        <w:autoSpaceDE w:val="0"/>
        <w:autoSpaceDN w:val="0"/>
        <w:adjustRightInd w:val="0"/>
        <w:rPr>
          <w:noProof/>
          <w:sz w:val="18"/>
          <w:lang w:val="uk-UA"/>
        </w:rPr>
      </w:pPr>
      <w:r w:rsidRPr="00111965">
        <w:rPr>
          <w:noProof/>
          <w:sz w:val="18"/>
          <w:lang w:val="uk-UA"/>
        </w:rPr>
        <w:t>Summa:12</w:t>
      </w:r>
    </w:p>
    <w:p w:rsidR="002C534C" w:rsidRPr="00111965" w:rsidRDefault="00111965" w:rsidP="00111965">
      <w:pPr>
        <w:autoSpaceDE w:val="0"/>
        <w:autoSpaceDN w:val="0"/>
        <w:adjustRightInd w:val="0"/>
        <w:rPr>
          <w:noProof/>
          <w:sz w:val="18"/>
          <w:lang w:val="uk-UA"/>
        </w:rPr>
      </w:pPr>
      <w:r w:rsidRPr="00111965">
        <w:rPr>
          <w:noProof/>
          <w:sz w:val="18"/>
          <w:lang w:val="uk-UA"/>
        </w:rPr>
        <w:t>Count:4</w:t>
      </w:r>
    </w:p>
    <w:p w:rsidR="001647F2" w:rsidRDefault="001647F2" w:rsidP="001647F2">
      <w:pPr>
        <w:autoSpaceDE w:val="0"/>
        <w:autoSpaceDN w:val="0"/>
        <w:adjustRightInd w:val="0"/>
        <w:jc w:val="center"/>
        <w:rPr>
          <w:noProof/>
          <w:lang w:val="uk-UA"/>
        </w:rPr>
      </w:pPr>
      <w:r>
        <w:rPr>
          <w:noProof/>
          <w:lang w:val="uk-UA"/>
        </w:rPr>
        <w:t>Завдання 3</w:t>
      </w:r>
    </w:p>
    <w:p w:rsidR="00111965" w:rsidRPr="00111965" w:rsidRDefault="00111965" w:rsidP="0011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uk-UA"/>
        </w:rPr>
      </w:pPr>
      <w:r w:rsidRPr="00111965">
        <w:rPr>
          <w:rFonts w:ascii="Courier New" w:hAnsi="Courier New" w:cs="Courier New"/>
          <w:color w:val="000000"/>
          <w:sz w:val="20"/>
          <w:shd w:val="clear" w:color="auto" w:fill="E4E4FF"/>
          <w:lang w:val="uk-UA"/>
        </w:rPr>
        <w:t>puts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'Please, type string:'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num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= gets.to_s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arr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=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num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.chars.to_a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i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= 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0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 xml:space="preserve">while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i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&lt;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arr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.size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 xml:space="preserve">if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arr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[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i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]==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'o'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  <w:t xml:space="preserve">   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arr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[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i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]=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' '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>end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br/>
        <w:t xml:space="preserve"> 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i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+= 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t>1</w:t>
      </w:r>
      <w:r w:rsidRPr="00111965">
        <w:rPr>
          <w:rFonts w:ascii="Courier New" w:hAnsi="Courier New" w:cs="Courier New"/>
          <w:color w:val="0000FF"/>
          <w:sz w:val="20"/>
          <w:lang w:val="uk-UA"/>
        </w:rPr>
        <w:br/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t>end</w:t>
      </w:r>
      <w:r w:rsidRPr="00111965">
        <w:rPr>
          <w:rFonts w:ascii="Courier New" w:hAnsi="Courier New" w:cs="Courier New"/>
          <w:b/>
          <w:bCs/>
          <w:color w:val="000080"/>
          <w:sz w:val="20"/>
          <w:lang w:val="uk-UA"/>
        </w:rPr>
        <w:br/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 xml:space="preserve">num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=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arr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.join(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>""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>)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br/>
      </w:r>
      <w:r w:rsidRPr="00111965">
        <w:rPr>
          <w:rFonts w:ascii="Courier New" w:hAnsi="Courier New" w:cs="Courier New"/>
          <w:color w:val="000000"/>
          <w:sz w:val="20"/>
          <w:shd w:val="clear" w:color="auto" w:fill="E4E4FF"/>
          <w:lang w:val="uk-UA"/>
        </w:rPr>
        <w:t>puts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 </w:t>
      </w:r>
      <w:r w:rsidRPr="00111965">
        <w:rPr>
          <w:rFonts w:ascii="Courier New" w:hAnsi="Courier New" w:cs="Courier New"/>
          <w:b/>
          <w:bCs/>
          <w:color w:val="008000"/>
          <w:sz w:val="20"/>
          <w:lang w:val="uk-UA"/>
        </w:rPr>
        <w:t xml:space="preserve">'Result: ' </w:t>
      </w:r>
      <w:r w:rsidRPr="00111965">
        <w:rPr>
          <w:rFonts w:ascii="Courier New" w:hAnsi="Courier New" w:cs="Courier New"/>
          <w:color w:val="000000"/>
          <w:sz w:val="20"/>
          <w:lang w:val="uk-UA"/>
        </w:rPr>
        <w:t xml:space="preserve">+ </w:t>
      </w:r>
      <w:r w:rsidRPr="00111965">
        <w:rPr>
          <w:rFonts w:ascii="Courier New" w:hAnsi="Courier New" w:cs="Courier New"/>
          <w:i/>
          <w:iCs/>
          <w:color w:val="003C5A"/>
          <w:sz w:val="20"/>
          <w:lang w:val="uk-UA"/>
        </w:rPr>
        <w:t>num</w:t>
      </w:r>
    </w:p>
    <w:p w:rsidR="001647F2" w:rsidRDefault="001647F2" w:rsidP="001647F2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19"/>
          <w:u w:val="single"/>
          <w:lang w:val="en-US"/>
        </w:rPr>
      </w:pPr>
      <w:r w:rsidRPr="00D4748F">
        <w:rPr>
          <w:rFonts w:ascii="Times New Roman" w:hAnsi="Times New Roman"/>
          <w:sz w:val="22"/>
          <w:szCs w:val="19"/>
          <w:u w:val="single"/>
          <w:lang w:val="uk-UA"/>
        </w:rPr>
        <w:t>Результат</w:t>
      </w:r>
    </w:p>
    <w:p w:rsidR="00111965" w:rsidRPr="00111965" w:rsidRDefault="00111965" w:rsidP="00111965">
      <w:pPr>
        <w:autoSpaceDE w:val="0"/>
        <w:autoSpaceDN w:val="0"/>
        <w:adjustRightInd w:val="0"/>
        <w:rPr>
          <w:ins w:id="8" w:author="Вася Когут" w:date="2016-09-21T09:07:00Z"/>
          <w:noProof/>
          <w:sz w:val="18"/>
          <w:lang w:val="en-US"/>
        </w:rPr>
      </w:pPr>
      <w:ins w:id="9" w:author="Вася Когут" w:date="2016-09-21T09:07:00Z">
        <w:r w:rsidRPr="00111965">
          <w:rPr>
            <w:noProof/>
            <w:sz w:val="18"/>
            <w:lang w:val="en-US"/>
          </w:rPr>
          <w:t>Please, type string:</w:t>
        </w:r>
      </w:ins>
    </w:p>
    <w:p w:rsidR="00111965" w:rsidRPr="00111965" w:rsidRDefault="00111965" w:rsidP="00111965">
      <w:pPr>
        <w:autoSpaceDE w:val="0"/>
        <w:autoSpaceDN w:val="0"/>
        <w:adjustRightInd w:val="0"/>
        <w:rPr>
          <w:ins w:id="10" w:author="Вася Когут" w:date="2016-09-21T09:07:00Z"/>
          <w:noProof/>
          <w:sz w:val="18"/>
          <w:lang w:val="en-US"/>
        </w:rPr>
      </w:pPr>
      <w:ins w:id="11" w:author="Вася Когут" w:date="2016-09-21T09:07:00Z">
        <w:r w:rsidRPr="00111965">
          <w:rPr>
            <w:noProof/>
            <w:sz w:val="18"/>
            <w:lang w:val="en-US"/>
          </w:rPr>
          <w:t>Hello world!!!</w:t>
        </w:r>
      </w:ins>
    </w:p>
    <w:p w:rsidR="001647F2" w:rsidRPr="001647F2" w:rsidRDefault="00111965">
      <w:pPr>
        <w:autoSpaceDE w:val="0"/>
        <w:autoSpaceDN w:val="0"/>
        <w:adjustRightInd w:val="0"/>
        <w:rPr>
          <w:noProof/>
          <w:sz w:val="18"/>
          <w:lang w:val="en-US"/>
        </w:rPr>
        <w:pPrChange w:id="12" w:author="Вася Когут" w:date="2016-09-21T09:07:00Z">
          <w:pPr>
            <w:autoSpaceDE w:val="0"/>
            <w:autoSpaceDN w:val="0"/>
            <w:adjustRightInd w:val="0"/>
            <w:jc w:val="center"/>
          </w:pPr>
        </w:pPrChange>
      </w:pPr>
      <w:ins w:id="13" w:author="Вася Когут" w:date="2016-09-21T09:07:00Z">
        <w:r w:rsidRPr="00111965">
          <w:rPr>
            <w:noProof/>
            <w:sz w:val="18"/>
            <w:lang w:val="en-US"/>
          </w:rPr>
          <w:t>Result: Hell  w rld!!!</w:t>
        </w:r>
      </w:ins>
    </w:p>
    <w:p w:rsidR="001647F2" w:rsidRDefault="001647F2" w:rsidP="00D4748F">
      <w:pPr>
        <w:autoSpaceDE w:val="0"/>
        <w:autoSpaceDN w:val="0"/>
        <w:adjustRightInd w:val="0"/>
        <w:jc w:val="center"/>
        <w:rPr>
          <w:noProof/>
          <w:lang w:val="uk-UA"/>
        </w:rPr>
      </w:pPr>
    </w:p>
    <w:p w:rsidR="00D4748F" w:rsidRDefault="001647F2" w:rsidP="001647F2">
      <w:pPr>
        <w:autoSpaceDE w:val="0"/>
        <w:autoSpaceDN w:val="0"/>
        <w:adjustRightInd w:val="0"/>
        <w:jc w:val="center"/>
        <w:rPr>
          <w:noProof/>
          <w:lang w:val="en-US"/>
        </w:rPr>
      </w:pPr>
      <w:r>
        <w:rPr>
          <w:noProof/>
          <w:lang w:val="uk-UA"/>
        </w:rPr>
        <w:t>Завдання</w:t>
      </w:r>
      <w:r>
        <w:rPr>
          <w:noProof/>
          <w:lang w:val="en-US"/>
        </w:rPr>
        <w:t xml:space="preserve"> 4</w:t>
      </w:r>
    </w:p>
    <w:p w:rsidR="00111965" w:rsidRPr="00111965" w:rsidRDefault="00111965" w:rsidP="00111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4" w:author="Вася Когут" w:date="2016-09-21T09:07:00Z"/>
          <w:rFonts w:ascii="Courier New" w:hAnsi="Courier New" w:cs="Courier New"/>
          <w:color w:val="000000"/>
          <w:sz w:val="20"/>
          <w:lang w:val="uk-UA"/>
        </w:rPr>
      </w:pPr>
      <w:ins w:id="15" w:author="Вася Когут" w:date="2016-09-21T09:07:00Z">
        <w:r w:rsidRPr="00111965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puts</w:t>
        </w:r>
        <w:r w:rsidRPr="00111965">
          <w:rPr>
            <w:rFonts w:ascii="Courier New" w:hAnsi="Courier New" w:cs="Courier New"/>
            <w:color w:val="000000"/>
            <w:sz w:val="20"/>
            <w:lang w:val="uk-UA"/>
          </w:rPr>
          <w:t xml:space="preserve"> </w:t>
        </w:r>
        <w:r w:rsidRPr="00111965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>"Enter a list of numbers"</w:t>
        </w:r>
        <w:r w:rsidRPr="00111965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111965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 xml:space="preserve">list </w:t>
        </w:r>
        <w:r w:rsidRPr="00111965">
          <w:rPr>
            <w:rFonts w:ascii="Courier New" w:hAnsi="Courier New" w:cs="Courier New"/>
            <w:color w:val="000000"/>
            <w:sz w:val="20"/>
            <w:lang w:val="uk-UA"/>
          </w:rPr>
          <w:t xml:space="preserve">= gets   </w:t>
        </w:r>
        <w:r w:rsidRPr="00111965">
          <w:rPr>
            <w:rFonts w:ascii="Courier New" w:hAnsi="Courier New" w:cs="Courier New"/>
            <w:i/>
            <w:iCs/>
            <w:color w:val="808080"/>
            <w:sz w:val="20"/>
            <w:lang w:val="uk-UA"/>
          </w:rPr>
          <w:t xml:space="preserve"># Input something like </w:t>
        </w:r>
        <w:r w:rsidRPr="00111965">
          <w:rPr>
            <w:rFonts w:ascii="Courier New" w:hAnsi="Courier New" w:cs="Courier New"/>
            <w:b/>
            <w:bCs/>
            <w:i/>
            <w:iCs/>
            <w:color w:val="808080"/>
            <w:sz w:val="20"/>
            <w:lang w:val="uk-UA"/>
          </w:rPr>
          <w:t xml:space="preserve">"1 2 3 4" </w:t>
        </w:r>
        <w:r w:rsidRPr="00111965">
          <w:rPr>
            <w:rFonts w:ascii="Courier New" w:hAnsi="Courier New" w:cs="Courier New"/>
            <w:i/>
            <w:iCs/>
            <w:color w:val="808080"/>
            <w:sz w:val="20"/>
            <w:lang w:val="uk-UA"/>
          </w:rPr>
          <w:t xml:space="preserve">or </w:t>
        </w:r>
        <w:r w:rsidRPr="00111965">
          <w:rPr>
            <w:rFonts w:ascii="Courier New" w:hAnsi="Courier New" w:cs="Courier New"/>
            <w:b/>
            <w:bCs/>
            <w:i/>
            <w:iCs/>
            <w:color w:val="808080"/>
            <w:sz w:val="20"/>
            <w:lang w:val="uk-UA"/>
          </w:rPr>
          <w:t>"3, 5, 6, 1"</w:t>
        </w:r>
        <w:r w:rsidRPr="00111965">
          <w:rPr>
            <w:rFonts w:ascii="Courier New" w:hAnsi="Courier New" w:cs="Courier New"/>
            <w:b/>
            <w:bCs/>
            <w:i/>
            <w:iCs/>
            <w:color w:val="808080"/>
            <w:sz w:val="20"/>
            <w:lang w:val="uk-UA"/>
          </w:rPr>
          <w:br/>
        </w:r>
        <w:r w:rsidRPr="00111965">
          <w:rPr>
            <w:rFonts w:ascii="Courier New" w:hAnsi="Courier New" w:cs="Courier New"/>
            <w:b/>
            <w:bCs/>
            <w:i/>
            <w:iCs/>
            <w:color w:val="808080"/>
            <w:sz w:val="20"/>
            <w:lang w:val="uk-UA"/>
          </w:rPr>
          <w:br/>
        </w:r>
        <w:r w:rsidRPr="00111965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 xml:space="preserve">min </w:t>
        </w:r>
        <w:r w:rsidRPr="00111965">
          <w:rPr>
            <w:rFonts w:ascii="Courier New" w:hAnsi="Courier New" w:cs="Courier New"/>
            <w:color w:val="000000"/>
            <w:sz w:val="20"/>
            <w:lang w:val="uk-UA"/>
          </w:rPr>
          <w:t xml:space="preserve">= </w:t>
        </w:r>
        <w:r w:rsidRPr="00111965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list</w:t>
        </w:r>
        <w:r w:rsidRPr="00111965">
          <w:rPr>
            <w:rFonts w:ascii="Courier New" w:hAnsi="Courier New" w:cs="Courier New"/>
            <w:color w:val="000000"/>
            <w:sz w:val="20"/>
            <w:lang w:val="uk-UA"/>
          </w:rPr>
          <w:t>.split.map(&amp;</w:t>
        </w:r>
        <w:r w:rsidRPr="00111965">
          <w:rPr>
            <w:rFonts w:ascii="Courier New" w:hAnsi="Courier New" w:cs="Courier New"/>
            <w:b/>
            <w:bCs/>
            <w:color w:val="660E7A"/>
            <w:sz w:val="20"/>
            <w:lang w:val="uk-UA"/>
          </w:rPr>
          <w:t>:to_i</w:t>
        </w:r>
        <w:r w:rsidRPr="00111965">
          <w:rPr>
            <w:rFonts w:ascii="Courier New" w:hAnsi="Courier New" w:cs="Courier New"/>
            <w:color w:val="000000"/>
            <w:sz w:val="20"/>
            <w:lang w:val="uk-UA"/>
          </w:rPr>
          <w:t>).min</w:t>
        </w:r>
        <w:r w:rsidRPr="00111965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111965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111965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puts</w:t>
        </w:r>
        <w:r w:rsidRPr="00111965">
          <w:rPr>
            <w:rFonts w:ascii="Courier New" w:hAnsi="Courier New" w:cs="Courier New"/>
            <w:color w:val="000000"/>
            <w:sz w:val="20"/>
            <w:lang w:val="uk-UA"/>
          </w:rPr>
          <w:t xml:space="preserve"> </w:t>
        </w:r>
        <w:r w:rsidRPr="00111965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 xml:space="preserve">"The minimal number is: </w:t>
        </w:r>
        <w:r w:rsidRPr="00111965">
          <w:rPr>
            <w:rFonts w:ascii="Courier New" w:hAnsi="Courier New" w:cs="Courier New"/>
            <w:color w:val="000000"/>
            <w:sz w:val="20"/>
            <w:shd w:val="clear" w:color="auto" w:fill="EBEBEB"/>
            <w:lang w:val="uk-UA"/>
          </w:rPr>
          <w:t>#{</w:t>
        </w:r>
        <w:r w:rsidRPr="00111965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min</w:t>
        </w:r>
        <w:r w:rsidRPr="00111965">
          <w:rPr>
            <w:rFonts w:ascii="Courier New" w:hAnsi="Courier New" w:cs="Courier New"/>
            <w:color w:val="000000"/>
            <w:sz w:val="20"/>
            <w:shd w:val="clear" w:color="auto" w:fill="EBEBEB"/>
            <w:lang w:val="uk-UA"/>
          </w:rPr>
          <w:t>}</w:t>
        </w:r>
        <w:r w:rsidRPr="00111965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>"</w:t>
        </w:r>
      </w:ins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6" w:author="Вася Когут" w:date="2016-09-21T09:07:00Z"/>
          <w:noProof/>
          <w:sz w:val="20"/>
          <w:lang w:val="en-US"/>
        </w:rPr>
      </w:pPr>
      <w:del w:id="17" w:author="Вася Когут" w:date="2016-09-21T09:07:00Z">
        <w:r w:rsidRPr="002C534C" w:rsidDel="00111965">
          <w:rPr>
            <w:noProof/>
            <w:sz w:val="20"/>
            <w:lang w:val="en-US"/>
          </w:rPr>
          <w:delText>my_array=[1,3,12,10,4,22]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18" w:author="Вася Когут" w:date="2016-09-21T09:07:00Z"/>
          <w:noProof/>
          <w:sz w:val="20"/>
          <w:lang w:val="en-US"/>
        </w:rPr>
      </w:pPr>
      <w:del w:id="19" w:author="Вася Когут" w:date="2016-09-21T09:07:00Z">
        <w:r w:rsidRPr="002C534C" w:rsidDel="00111965">
          <w:rPr>
            <w:noProof/>
            <w:sz w:val="20"/>
            <w:lang w:val="en-US"/>
          </w:rPr>
          <w:delText>puts my_array.join(", ")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20" w:author="Вася Когут" w:date="2016-09-21T09:07:00Z"/>
          <w:noProof/>
          <w:sz w:val="20"/>
          <w:lang w:val="en-US"/>
        </w:rPr>
      </w:pPr>
      <w:del w:id="21" w:author="Вася Когут" w:date="2016-09-21T09:07:00Z">
        <w:r w:rsidRPr="002C534C" w:rsidDel="00111965">
          <w:rPr>
            <w:noProof/>
            <w:sz w:val="20"/>
            <w:lang w:val="en-US"/>
          </w:rPr>
          <w:delText>b=my_array.min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22" w:author="Вася Когут" w:date="2016-09-21T09:07:00Z"/>
          <w:noProof/>
          <w:sz w:val="20"/>
          <w:lang w:val="en-US"/>
        </w:rPr>
      </w:pPr>
      <w:del w:id="23" w:author="Вася Когут" w:date="2016-09-21T09:07:00Z">
        <w:r w:rsidRPr="002C534C" w:rsidDel="00111965">
          <w:rPr>
            <w:noProof/>
            <w:sz w:val="20"/>
            <w:lang w:val="en-US"/>
          </w:rPr>
          <w:delText>c=my_array.max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24" w:author="Вася Когут" w:date="2016-09-21T09:07:00Z"/>
          <w:noProof/>
          <w:sz w:val="20"/>
          <w:lang w:val="en-US"/>
        </w:rPr>
      </w:pPr>
      <w:del w:id="25" w:author="Вася Когут" w:date="2016-09-21T09:07:00Z">
        <w:r w:rsidRPr="002C534C" w:rsidDel="00111965">
          <w:rPr>
            <w:noProof/>
            <w:sz w:val="20"/>
            <w:lang w:val="en-US"/>
          </w:rPr>
          <w:delText>a=my_array.index(b)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26" w:author="Вася Когут" w:date="2016-09-21T09:07:00Z"/>
          <w:noProof/>
          <w:sz w:val="20"/>
          <w:lang w:val="en-US"/>
        </w:rPr>
      </w:pPr>
      <w:del w:id="27" w:author="Вася Когут" w:date="2016-09-21T09:07:00Z">
        <w:r w:rsidRPr="002C534C" w:rsidDel="00111965">
          <w:rPr>
            <w:noProof/>
            <w:sz w:val="20"/>
            <w:lang w:val="en-US"/>
          </w:rPr>
          <w:delText>d=my_array.index(c)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28" w:author="Вася Когут" w:date="2016-09-21T09:07:00Z"/>
          <w:noProof/>
          <w:sz w:val="20"/>
          <w:lang w:val="en-US"/>
        </w:rPr>
      </w:pPr>
      <w:del w:id="29" w:author="Вася Когут" w:date="2016-09-21T09:07:00Z">
        <w:r w:rsidRPr="002C534C" w:rsidDel="00111965">
          <w:rPr>
            <w:noProof/>
            <w:sz w:val="20"/>
            <w:lang w:val="en-US"/>
          </w:rPr>
          <w:delText>my_array[a+1..d-1]=my_array[a+1..d-1].reverse</w:delText>
        </w:r>
      </w:del>
    </w:p>
    <w:p w:rsidR="002C534C" w:rsidRPr="002C534C" w:rsidDel="00111965" w:rsidRDefault="002C534C" w:rsidP="002C534C">
      <w:pPr>
        <w:autoSpaceDE w:val="0"/>
        <w:autoSpaceDN w:val="0"/>
        <w:adjustRightInd w:val="0"/>
        <w:rPr>
          <w:del w:id="30" w:author="Вася Когут" w:date="2016-09-21T09:07:00Z"/>
          <w:noProof/>
          <w:sz w:val="20"/>
          <w:lang w:val="en-US"/>
        </w:rPr>
      </w:pPr>
      <w:del w:id="31" w:author="Вася Когут" w:date="2016-09-21T09:07:00Z">
        <w:r w:rsidRPr="002C534C" w:rsidDel="00111965">
          <w:rPr>
            <w:noProof/>
            <w:sz w:val="20"/>
            <w:lang w:val="en-US"/>
          </w:rPr>
          <w:delText>puts "За умовою: -&gt;"</w:delText>
        </w:r>
      </w:del>
    </w:p>
    <w:p w:rsidR="001647F2" w:rsidRPr="001647F2" w:rsidDel="00111965" w:rsidRDefault="002C534C" w:rsidP="002C534C">
      <w:pPr>
        <w:autoSpaceDE w:val="0"/>
        <w:autoSpaceDN w:val="0"/>
        <w:adjustRightInd w:val="0"/>
        <w:rPr>
          <w:del w:id="32" w:author="Вася Когут" w:date="2016-09-21T09:07:00Z"/>
          <w:rFonts w:ascii="Consolas" w:hAnsi="Consolas" w:cs="Consolas"/>
          <w:sz w:val="19"/>
          <w:szCs w:val="19"/>
          <w:lang w:val="en-US"/>
        </w:rPr>
      </w:pPr>
      <w:del w:id="33" w:author="Вася Когут" w:date="2016-09-21T09:07:00Z">
        <w:r w:rsidRPr="002C534C" w:rsidDel="00111965">
          <w:rPr>
            <w:noProof/>
            <w:sz w:val="20"/>
            <w:lang w:val="en-US"/>
          </w:rPr>
          <w:delText>puts my_array.join(", ")</w:delText>
        </w:r>
      </w:del>
    </w:p>
    <w:p w:rsidR="00264B24" w:rsidRDefault="00264B24" w:rsidP="00264B24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19"/>
          <w:u w:val="single"/>
          <w:lang w:val="en-US"/>
        </w:rPr>
      </w:pPr>
      <w:r w:rsidRPr="00D4748F">
        <w:rPr>
          <w:rFonts w:ascii="Times New Roman" w:hAnsi="Times New Roman"/>
          <w:sz w:val="22"/>
          <w:szCs w:val="19"/>
          <w:u w:val="single"/>
          <w:lang w:val="uk-UA"/>
        </w:rPr>
        <w:t>Результат</w:t>
      </w:r>
    </w:p>
    <w:p w:rsidR="00D4748F" w:rsidRPr="00D4748F" w:rsidDel="00111965" w:rsidRDefault="00F217F7" w:rsidP="00F343CF">
      <w:pPr>
        <w:autoSpaceDE w:val="0"/>
        <w:autoSpaceDN w:val="0"/>
        <w:adjustRightInd w:val="0"/>
        <w:rPr>
          <w:del w:id="34" w:author="Вася Когут" w:date="2016-09-21T09:07:00Z"/>
          <w:rFonts w:ascii="Consolas" w:hAnsi="Consolas" w:cs="Consolas"/>
          <w:sz w:val="19"/>
          <w:szCs w:val="19"/>
          <w:highlight w:val="white"/>
          <w:lang w:val="uk-UA"/>
        </w:rPr>
      </w:pPr>
      <w:del w:id="35" w:author="Вася Когут" w:date="2016-09-21T09:07:00Z">
        <w:r>
          <w:rPr>
            <w:noProof/>
            <w:lang w:val="uk-UA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19.5pt;height:47.25pt;visibility:visible;mso-wrap-style:square">
              <v:imagedata r:id="rId7" o:title="" croptop="49006f" cropbottom="6029f" cropleft="788f" cropright="28777f"/>
            </v:shape>
          </w:pict>
        </w:r>
      </w:del>
    </w:p>
    <w:p w:rsidR="00111965" w:rsidRPr="00111965" w:rsidRDefault="00111965" w:rsidP="00111965">
      <w:pPr>
        <w:autoSpaceDE w:val="0"/>
        <w:autoSpaceDN w:val="0"/>
        <w:adjustRightInd w:val="0"/>
        <w:rPr>
          <w:ins w:id="36" w:author="Вася Когут" w:date="2016-09-21T09:07:00Z"/>
          <w:rFonts w:ascii="Consolas" w:hAnsi="Consolas" w:cs="Consolas"/>
          <w:color w:val="0000FF"/>
          <w:sz w:val="19"/>
          <w:szCs w:val="19"/>
          <w:lang w:val="en-US"/>
        </w:rPr>
      </w:pPr>
      <w:ins w:id="37" w:author="Вася Когут" w:date="2016-09-21T09:07:00Z">
        <w:r w:rsidRPr="00111965">
          <w:rPr>
            <w:rFonts w:ascii="Consolas" w:hAnsi="Consolas" w:cs="Consolas"/>
            <w:color w:val="0000FF"/>
            <w:sz w:val="19"/>
            <w:szCs w:val="19"/>
            <w:lang w:val="en-US"/>
          </w:rPr>
          <w:t>Enter a list of numbers</w:t>
        </w:r>
      </w:ins>
    </w:p>
    <w:p w:rsidR="00111965" w:rsidRPr="00111965" w:rsidRDefault="00111965" w:rsidP="00111965">
      <w:pPr>
        <w:autoSpaceDE w:val="0"/>
        <w:autoSpaceDN w:val="0"/>
        <w:adjustRightInd w:val="0"/>
        <w:rPr>
          <w:ins w:id="38" w:author="Вася Когут" w:date="2016-09-21T09:07:00Z"/>
          <w:rFonts w:ascii="Consolas" w:hAnsi="Consolas" w:cs="Consolas"/>
          <w:color w:val="0000FF"/>
          <w:sz w:val="19"/>
          <w:szCs w:val="19"/>
          <w:lang w:val="en-US"/>
        </w:rPr>
      </w:pPr>
      <w:ins w:id="39" w:author="Вася Когут" w:date="2016-09-21T09:07:00Z">
        <w:r w:rsidRPr="00111965">
          <w:rPr>
            <w:rFonts w:ascii="Consolas" w:hAnsi="Consolas" w:cs="Consolas"/>
            <w:color w:val="0000FF"/>
            <w:sz w:val="19"/>
            <w:szCs w:val="19"/>
            <w:lang w:val="en-US"/>
          </w:rPr>
          <w:t xml:space="preserve">10 15 20 </w:t>
        </w:r>
      </w:ins>
    </w:p>
    <w:p w:rsidR="00264B24" w:rsidRDefault="00111965" w:rsidP="0011196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ins w:id="40" w:author="Вася Когут" w:date="2016-09-21T09:07:00Z">
        <w:r w:rsidRPr="00111965">
          <w:rPr>
            <w:rFonts w:ascii="Consolas" w:hAnsi="Consolas" w:cs="Consolas"/>
            <w:color w:val="0000FF"/>
            <w:sz w:val="19"/>
            <w:szCs w:val="19"/>
            <w:lang w:val="en-US"/>
          </w:rPr>
          <w:t>The minimal number is: 10</w:t>
        </w:r>
      </w:ins>
    </w:p>
    <w:p w:rsidR="00111965" w:rsidRDefault="00111965" w:rsidP="00111965">
      <w:pPr>
        <w:tabs>
          <w:tab w:val="center" w:pos="4680"/>
          <w:tab w:val="left" w:pos="5895"/>
        </w:tabs>
        <w:autoSpaceDE w:val="0"/>
        <w:autoSpaceDN w:val="0"/>
        <w:adjustRightInd w:val="0"/>
        <w:rPr>
          <w:ins w:id="41" w:author="Вася Когут" w:date="2016-09-21T09:08:00Z"/>
          <w:noProof/>
          <w:lang w:val="uk-UA"/>
        </w:rPr>
      </w:pPr>
      <w:ins w:id="42" w:author="Вася Когут" w:date="2016-09-21T09:07:00Z">
        <w:r>
          <w:rPr>
            <w:noProof/>
            <w:lang w:val="uk-UA"/>
          </w:rPr>
          <w:tab/>
        </w:r>
      </w:ins>
    </w:p>
    <w:p w:rsidR="00264B24" w:rsidDel="00111965" w:rsidRDefault="00111965">
      <w:pPr>
        <w:tabs>
          <w:tab w:val="center" w:pos="4680"/>
          <w:tab w:val="left" w:pos="5895"/>
        </w:tabs>
        <w:autoSpaceDE w:val="0"/>
        <w:autoSpaceDN w:val="0"/>
        <w:adjustRightInd w:val="0"/>
        <w:jc w:val="center"/>
        <w:rPr>
          <w:del w:id="43" w:author="Вася Когут" w:date="2016-09-21T09:07:00Z"/>
          <w:noProof/>
          <w:lang w:val="en-US"/>
        </w:rPr>
        <w:pPrChange w:id="44" w:author="Вася Когут" w:date="2016-09-21T09:08:00Z">
          <w:pPr>
            <w:autoSpaceDE w:val="0"/>
            <w:autoSpaceDN w:val="0"/>
            <w:adjustRightInd w:val="0"/>
            <w:jc w:val="center"/>
          </w:pPr>
        </w:pPrChange>
      </w:pPr>
      <w:ins w:id="45" w:author="Вася Когут" w:date="2016-09-21T09:08:00Z">
        <w:r>
          <w:rPr>
            <w:noProof/>
            <w:lang w:val="uk-UA"/>
          </w:rPr>
          <w:br w:type="page"/>
        </w:r>
      </w:ins>
      <w:r w:rsidR="00264B24">
        <w:rPr>
          <w:noProof/>
          <w:lang w:val="uk-UA"/>
        </w:rPr>
        <w:lastRenderedPageBreak/>
        <w:t>Завдання</w:t>
      </w:r>
      <w:r w:rsidR="00264B24">
        <w:rPr>
          <w:noProof/>
          <w:lang w:val="en-US"/>
        </w:rPr>
        <w:t xml:space="preserve"> </w:t>
      </w:r>
      <w:ins w:id="46" w:author="Вася Когут" w:date="2016-09-21T09:08:00Z">
        <w:r>
          <w:rPr>
            <w:noProof/>
            <w:lang w:val="en-US"/>
          </w:rPr>
          <w:t>5</w:t>
        </w:r>
      </w:ins>
      <w:del w:id="47" w:author="Вася Когут" w:date="2016-09-21T09:08:00Z">
        <w:r w:rsidR="00264B24" w:rsidDel="00111965">
          <w:rPr>
            <w:noProof/>
            <w:lang w:val="en-US"/>
          </w:rPr>
          <w:delText>4</w:delText>
        </w:r>
      </w:del>
    </w:p>
    <w:p w:rsidR="00111965" w:rsidRPr="00111965" w:rsidRDefault="00111965">
      <w:pPr>
        <w:tabs>
          <w:tab w:val="center" w:pos="4680"/>
          <w:tab w:val="left" w:pos="5895"/>
        </w:tabs>
        <w:autoSpaceDE w:val="0"/>
        <w:autoSpaceDN w:val="0"/>
        <w:adjustRightInd w:val="0"/>
        <w:jc w:val="center"/>
        <w:rPr>
          <w:ins w:id="48" w:author="Вася Когут" w:date="2016-09-21T09:08:00Z"/>
          <w:noProof/>
          <w:lang w:val="uk-UA"/>
          <w:rPrChange w:id="49" w:author="Вася Когут" w:date="2016-09-21T09:08:00Z">
            <w:rPr>
              <w:ins w:id="50" w:author="Вася Когут" w:date="2016-09-21T09:08:00Z"/>
              <w:noProof/>
              <w:lang w:val="en-US"/>
            </w:rPr>
          </w:rPrChange>
        </w:rPr>
        <w:pPrChange w:id="51" w:author="Вася Когут" w:date="2016-09-21T09:08:00Z">
          <w:pPr>
            <w:autoSpaceDE w:val="0"/>
            <w:autoSpaceDN w:val="0"/>
            <w:adjustRightInd w:val="0"/>
            <w:jc w:val="center"/>
          </w:pPr>
        </w:pPrChange>
      </w:pPr>
    </w:p>
    <w:p w:rsidR="00AD3A02" w:rsidRPr="00AD3A02" w:rsidRDefault="00AD3A02" w:rsidP="00AD3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2" w:author="Вася Когут" w:date="2016-09-21T11:46:00Z"/>
          <w:rFonts w:ascii="Courier New" w:hAnsi="Courier New" w:cs="Courier New"/>
          <w:color w:val="000000"/>
          <w:sz w:val="20"/>
          <w:lang w:val="uk-UA"/>
        </w:rPr>
      </w:pPr>
      <w:ins w:id="53" w:author="Вася Когут" w:date="2016-09-21T11:46:00Z"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puts 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>"Enter a size of square matric:"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 xml:space="preserve">row 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= gets.to_i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 xml:space="preserve">mas 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= </w:t>
        </w:r>
        <w:r w:rsidRPr="00AD3A02">
          <w:rPr>
            <w:rFonts w:ascii="Courier New" w:hAnsi="Courier New" w:cs="Courier New"/>
            <w:b/>
            <w:bCs/>
            <w:i/>
            <w:iCs/>
            <w:color w:val="660E7A"/>
            <w:sz w:val="20"/>
            <w:lang w:val="uk-UA"/>
          </w:rPr>
          <w:t>Array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.new(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row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)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br/>
          <w:t xml:space="preserve">puts 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>"Enter the matric:"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 xml:space="preserve">for </w:t>
        </w:r>
        <w:r w:rsidRPr="00AD3A02">
          <w:rPr>
            <w:rFonts w:ascii="Courier New" w:hAnsi="Courier New" w:cs="Courier New"/>
            <w:i/>
            <w:iCs/>
            <w:color w:val="C37522"/>
            <w:sz w:val="20"/>
            <w:lang w:val="uk-UA"/>
          </w:rPr>
          <w:t xml:space="preserve">i 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 xml:space="preserve">in 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t>0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..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row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-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t>1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br/>
          <w:t xml:space="preserve">  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 xml:space="preserve">list 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= gets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br/>
          <w:t xml:space="preserve">  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mas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[</w:t>
        </w:r>
        <w:r w:rsidRPr="00AD3A02">
          <w:rPr>
            <w:rFonts w:ascii="Courier New" w:hAnsi="Courier New" w:cs="Courier New"/>
            <w:i/>
            <w:iCs/>
            <w:color w:val="C37522"/>
            <w:sz w:val="20"/>
            <w:lang w:val="uk-UA"/>
          </w:rPr>
          <w:t>i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]=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list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.split.map(&amp;</w:t>
        </w:r>
        <w:r w:rsidRPr="00AD3A02">
          <w:rPr>
            <w:rFonts w:ascii="Courier New" w:hAnsi="Courier New" w:cs="Courier New"/>
            <w:b/>
            <w:bCs/>
            <w:color w:val="660E7A"/>
            <w:sz w:val="20"/>
            <w:lang w:val="uk-UA"/>
          </w:rPr>
          <w:t>:to_i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)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br/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>end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puts 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>"Entered matric:"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 xml:space="preserve">summ 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= 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t>0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br/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 xml:space="preserve">for </w:t>
        </w:r>
        <w:r w:rsidRPr="00AD3A02">
          <w:rPr>
            <w:rFonts w:ascii="Courier New" w:hAnsi="Courier New" w:cs="Courier New"/>
            <w:i/>
            <w:iCs/>
            <w:color w:val="C37522"/>
            <w:sz w:val="20"/>
            <w:lang w:val="uk-UA"/>
          </w:rPr>
          <w:t xml:space="preserve">i 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 xml:space="preserve">in 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t>0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..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row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-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t>1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br/>
          <w:t xml:space="preserve">  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 xml:space="preserve">for </w:t>
        </w:r>
        <w:r w:rsidRPr="00AD3A02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j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 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 xml:space="preserve">in 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t>0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..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row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-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t>1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br/>
          <w:t xml:space="preserve">    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print 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mas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[</w:t>
        </w:r>
        <w:r w:rsidRPr="00AD3A02">
          <w:rPr>
            <w:rFonts w:ascii="Courier New" w:hAnsi="Courier New" w:cs="Courier New"/>
            <w:i/>
            <w:iCs/>
            <w:color w:val="C37522"/>
            <w:sz w:val="20"/>
            <w:lang w:val="uk-UA"/>
          </w:rPr>
          <w:t>i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][</w:t>
        </w:r>
        <w:r w:rsidRPr="00AD3A02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j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].to_s + 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>" "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  <w:t xml:space="preserve">    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 xml:space="preserve">if </w:t>
        </w:r>
        <w:r w:rsidRPr="00AD3A02">
          <w:rPr>
            <w:rFonts w:ascii="Courier New" w:hAnsi="Courier New" w:cs="Courier New"/>
            <w:i/>
            <w:iCs/>
            <w:color w:val="C37522"/>
            <w:sz w:val="20"/>
            <w:lang w:val="uk-UA"/>
          </w:rPr>
          <w:t>i</w:t>
        </w:r>
        <w:r w:rsidRPr="00AD3A02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==j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br/>
          <w:t xml:space="preserve">      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summ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+=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mas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[</w:t>
        </w:r>
        <w:r w:rsidRPr="00AD3A02">
          <w:rPr>
            <w:rFonts w:ascii="Courier New" w:hAnsi="Courier New" w:cs="Courier New"/>
            <w:i/>
            <w:iCs/>
            <w:color w:val="C37522"/>
            <w:sz w:val="20"/>
            <w:lang w:val="uk-UA"/>
          </w:rPr>
          <w:t>i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][</w:t>
        </w:r>
        <w:r w:rsidRPr="00AD3A02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j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]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br/>
          <w:t xml:space="preserve">    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>end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  <w:t xml:space="preserve">    if 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(</w:t>
        </w:r>
        <w:r w:rsidRPr="00AD3A02">
          <w:rPr>
            <w:rFonts w:ascii="Courier New" w:hAnsi="Courier New" w:cs="Courier New"/>
            <w:i/>
            <w:iCs/>
            <w:color w:val="C37522"/>
            <w:sz w:val="20"/>
            <w:lang w:val="uk-UA"/>
          </w:rPr>
          <w:t>i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+</w:t>
        </w:r>
        <w:r w:rsidRPr="00AD3A02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j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)</w:t>
        </w:r>
        <w:r w:rsidRPr="00AD3A02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==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row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-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t>1</w:t>
        </w:r>
        <w:r w:rsidRPr="00AD3A02">
          <w:rPr>
            <w:rFonts w:ascii="Courier New" w:hAnsi="Courier New" w:cs="Courier New"/>
            <w:color w:val="0000FF"/>
            <w:sz w:val="20"/>
            <w:lang w:val="uk-UA"/>
          </w:rPr>
          <w:br/>
          <w:t xml:space="preserve">      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summ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+=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mas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[</w:t>
        </w:r>
        <w:r w:rsidRPr="00AD3A02">
          <w:rPr>
            <w:rFonts w:ascii="Courier New" w:hAnsi="Courier New" w:cs="Courier New"/>
            <w:i/>
            <w:iCs/>
            <w:color w:val="C37522"/>
            <w:sz w:val="20"/>
            <w:lang w:val="uk-UA"/>
          </w:rPr>
          <w:t>i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][</w:t>
        </w:r>
        <w:r w:rsidRPr="00AD3A02">
          <w:rPr>
            <w:rFonts w:ascii="Courier New" w:hAnsi="Courier New" w:cs="Courier New"/>
            <w:color w:val="000000"/>
            <w:sz w:val="20"/>
            <w:shd w:val="clear" w:color="auto" w:fill="E4E4FF"/>
            <w:lang w:val="uk-UA"/>
          </w:rPr>
          <w:t>j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]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br/>
          <w:t xml:space="preserve">    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>end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  <w:t xml:space="preserve">  end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  <w:t xml:space="preserve">  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puts 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>""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t>end</w:t>
        </w:r>
        <w:r w:rsidRPr="00AD3A02">
          <w:rPr>
            <w:rFonts w:ascii="Courier New" w:hAnsi="Courier New" w:cs="Courier New"/>
            <w:b/>
            <w:bCs/>
            <w:color w:val="000080"/>
            <w:sz w:val="20"/>
            <w:lang w:val="uk-UA"/>
          </w:rPr>
          <w:br/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puts 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t>"Summ of diagonal elements:"</w:t>
        </w:r>
        <w:r w:rsidRPr="00AD3A02">
          <w:rPr>
            <w:rFonts w:ascii="Courier New" w:hAnsi="Courier New" w:cs="Courier New"/>
            <w:b/>
            <w:bCs/>
            <w:color w:val="008000"/>
            <w:sz w:val="20"/>
            <w:lang w:val="uk-UA"/>
          </w:rPr>
          <w:br/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 xml:space="preserve">puts </w:t>
        </w:r>
        <w:r w:rsidRPr="00AD3A02">
          <w:rPr>
            <w:rFonts w:ascii="Courier New" w:hAnsi="Courier New" w:cs="Courier New"/>
            <w:i/>
            <w:iCs/>
            <w:color w:val="003C5A"/>
            <w:sz w:val="20"/>
            <w:lang w:val="uk-UA"/>
          </w:rPr>
          <w:t>summ</w:t>
        </w:r>
        <w:r w:rsidRPr="00AD3A02">
          <w:rPr>
            <w:rFonts w:ascii="Courier New" w:hAnsi="Courier New" w:cs="Courier New"/>
            <w:color w:val="000000"/>
            <w:sz w:val="20"/>
            <w:lang w:val="uk-UA"/>
          </w:rPr>
          <w:t>.to_s</w:t>
        </w:r>
      </w:ins>
    </w:p>
    <w:p w:rsidR="00CD153D" w:rsidRPr="00CD153D" w:rsidDel="00111965" w:rsidRDefault="00F24539">
      <w:pPr>
        <w:tabs>
          <w:tab w:val="center" w:pos="4680"/>
          <w:tab w:val="left" w:pos="5895"/>
        </w:tabs>
        <w:autoSpaceDE w:val="0"/>
        <w:autoSpaceDN w:val="0"/>
        <w:adjustRightInd w:val="0"/>
        <w:rPr>
          <w:del w:id="54" w:author="Вася Когут" w:date="2016-09-21T09:08:00Z"/>
          <w:rFonts w:ascii="Consolas" w:hAnsi="Consolas" w:cs="Consolas"/>
          <w:sz w:val="19"/>
          <w:szCs w:val="19"/>
          <w:lang w:val="uk-UA"/>
        </w:rPr>
        <w:pPrChange w:id="55" w:author="Вася Когут" w:date="2016-09-21T09:08:00Z">
          <w:pPr>
            <w:autoSpaceDE w:val="0"/>
            <w:autoSpaceDN w:val="0"/>
            <w:adjustRightInd w:val="0"/>
            <w:jc w:val="center"/>
          </w:pPr>
        </w:pPrChange>
      </w:pPr>
      <w:del w:id="56" w:author="Вася Когут" w:date="2016-09-21T09:07:00Z">
        <w:r w:rsidDel="00111965">
          <w:rPr>
            <w:rFonts w:ascii="Consolas" w:hAnsi="Consolas" w:cs="Consolas"/>
            <w:color w:val="0000FF"/>
            <w:sz w:val="19"/>
            <w:szCs w:val="19"/>
            <w:highlight w:val="white"/>
            <w:lang w:val="uk-UA"/>
          </w:rPr>
          <w:br w:type="page"/>
        </w:r>
      </w:del>
      <w:del w:id="57" w:author="Вася Когут" w:date="2016-09-21T09:08:00Z">
        <w:r w:rsidR="00CD153D"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my_array=(1..10).to_a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58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59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 xml:space="preserve">for i in 1..10 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60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61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my_array[i]=rand(100)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62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63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64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65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 xml:space="preserve">for i in 1..10 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66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67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puts my_array[i]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68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69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70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71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max=0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72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73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min=100000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74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75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b=0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76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77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 xml:space="preserve">for i in 1..10 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78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79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 xml:space="preserve">if my_array[i]&gt;max 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80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81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max=i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82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83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end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84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85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if my_array[i]&lt;min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86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87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min=i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88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89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end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90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91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92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93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if max&gt;min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94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95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for i in min..max/2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96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97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v=my_array[max-b]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98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99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my_array[max-b]=my_array[i]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00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01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my_array[i]=v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02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03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b=b+1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04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05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end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06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07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else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08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09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for i in max..min/2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10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11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v=my_array[min-b]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12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13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my_array[min-b]=my_array[i]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14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15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my_array[i]=v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16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17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</w:r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b=b+1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18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19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end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20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21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22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23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puts "new array:"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24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25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for i in 1..10</w:delText>
        </w:r>
      </w:del>
    </w:p>
    <w:p w:rsidR="00CD153D" w:rsidRPr="00CD153D" w:rsidDel="00111965" w:rsidRDefault="00CD153D" w:rsidP="00CD153D">
      <w:pPr>
        <w:autoSpaceDE w:val="0"/>
        <w:autoSpaceDN w:val="0"/>
        <w:adjustRightInd w:val="0"/>
        <w:rPr>
          <w:del w:id="126" w:author="Вася Когут" w:date="2016-09-21T09:08:00Z"/>
          <w:rFonts w:ascii="Consolas" w:hAnsi="Consolas" w:cs="Consolas"/>
          <w:sz w:val="19"/>
          <w:szCs w:val="19"/>
          <w:lang w:val="uk-UA"/>
        </w:rPr>
      </w:pPr>
      <w:del w:id="127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tab/>
          <w:delText>puts my_array[i]</w:delText>
        </w:r>
      </w:del>
    </w:p>
    <w:p w:rsidR="00F24539" w:rsidRPr="00111965" w:rsidDel="00111965" w:rsidRDefault="00CD153D" w:rsidP="00CD153D">
      <w:pPr>
        <w:autoSpaceDE w:val="0"/>
        <w:autoSpaceDN w:val="0"/>
        <w:adjustRightInd w:val="0"/>
        <w:rPr>
          <w:del w:id="128" w:author="Вася Когут" w:date="2016-09-21T09:08:00Z"/>
          <w:rFonts w:ascii="Times New Roman" w:hAnsi="Times New Roman"/>
          <w:b/>
          <w:lang w:val="en-US"/>
          <w:rPrChange w:id="129" w:author="Вася Когут" w:date="2016-09-21T09:08:00Z">
            <w:rPr>
              <w:del w:id="130" w:author="Вася Когут" w:date="2016-09-21T09:08:00Z"/>
              <w:rFonts w:ascii="Times New Roman" w:hAnsi="Times New Roman"/>
              <w:b/>
            </w:rPr>
          </w:rPrChange>
        </w:rPr>
      </w:pPr>
      <w:del w:id="131" w:author="Вася Когут" w:date="2016-09-21T09:08:00Z">
        <w:r w:rsidRPr="00CD153D" w:rsidDel="00111965">
          <w:rPr>
            <w:rFonts w:ascii="Consolas" w:hAnsi="Consolas" w:cs="Consolas"/>
            <w:sz w:val="19"/>
            <w:szCs w:val="19"/>
            <w:lang w:val="uk-UA"/>
          </w:rPr>
          <w:delText>end</w:delText>
        </w:r>
      </w:del>
    </w:p>
    <w:p w:rsidR="00F24539" w:rsidRPr="00111965" w:rsidRDefault="00F24539" w:rsidP="00F24539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rFonts w:ascii="Times New Roman" w:hAnsi="Times New Roman"/>
          <w:b/>
          <w:lang w:val="en-US"/>
          <w:rPrChange w:id="132" w:author="Вася Когут" w:date="2016-09-21T09:08:00Z">
            <w:rPr>
              <w:rFonts w:ascii="Times New Roman" w:hAnsi="Times New Roman"/>
              <w:b/>
            </w:rPr>
          </w:rPrChange>
        </w:rPr>
      </w:pPr>
    </w:p>
    <w:p w:rsidR="00F24539" w:rsidRPr="00F24539" w:rsidRDefault="00F24539" w:rsidP="00F24539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>Результат виконання програми</w:t>
      </w:r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33" w:author="Вася Когут" w:date="2016-09-21T11:48:00Z"/>
          <w:rFonts w:ascii="Times New Roman" w:hAnsi="Times New Roman"/>
          <w:lang w:val="uk-UA"/>
        </w:rPr>
        <w:pPrChange w:id="134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35" w:author="Вася Когут" w:date="2016-09-21T11:48:00Z">
        <w:r w:rsidRPr="00AD3A02">
          <w:rPr>
            <w:rFonts w:ascii="Times New Roman" w:hAnsi="Times New Roman"/>
            <w:lang w:val="uk-UA"/>
          </w:rPr>
          <w:t>Enter a size of square matric: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36" w:author="Вася Когут" w:date="2016-09-21T11:48:00Z"/>
          <w:rFonts w:ascii="Times New Roman" w:hAnsi="Times New Roman"/>
          <w:lang w:val="uk-UA"/>
        </w:rPr>
        <w:pPrChange w:id="137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38" w:author="Вася Когут" w:date="2016-09-21T11:48:00Z">
        <w:r w:rsidRPr="00AD3A02">
          <w:rPr>
            <w:rFonts w:ascii="Times New Roman" w:hAnsi="Times New Roman"/>
            <w:lang w:val="uk-UA"/>
          </w:rPr>
          <w:t>3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39" w:author="Вася Когут" w:date="2016-09-21T11:48:00Z"/>
          <w:rFonts w:ascii="Times New Roman" w:hAnsi="Times New Roman"/>
          <w:lang w:val="uk-UA"/>
        </w:rPr>
        <w:pPrChange w:id="140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41" w:author="Вася Когут" w:date="2016-09-21T11:48:00Z">
        <w:r w:rsidRPr="00AD3A02">
          <w:rPr>
            <w:rFonts w:ascii="Times New Roman" w:hAnsi="Times New Roman"/>
            <w:lang w:val="uk-UA"/>
          </w:rPr>
          <w:t>Enter the matric: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42" w:author="Вася Когут" w:date="2016-09-21T11:48:00Z"/>
          <w:rFonts w:ascii="Times New Roman" w:hAnsi="Times New Roman"/>
          <w:lang w:val="uk-UA"/>
        </w:rPr>
        <w:pPrChange w:id="143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44" w:author="Вася Когут" w:date="2016-09-21T11:48:00Z">
        <w:r w:rsidRPr="00AD3A02">
          <w:rPr>
            <w:rFonts w:ascii="Times New Roman" w:hAnsi="Times New Roman"/>
            <w:lang w:val="uk-UA"/>
          </w:rPr>
          <w:t>1 2 3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45" w:author="Вася Когут" w:date="2016-09-21T11:48:00Z"/>
          <w:rFonts w:ascii="Times New Roman" w:hAnsi="Times New Roman"/>
          <w:lang w:val="uk-UA"/>
        </w:rPr>
        <w:pPrChange w:id="146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47" w:author="Вася Когут" w:date="2016-09-21T11:48:00Z">
        <w:r w:rsidRPr="00AD3A02">
          <w:rPr>
            <w:rFonts w:ascii="Times New Roman" w:hAnsi="Times New Roman"/>
            <w:lang w:val="uk-UA"/>
          </w:rPr>
          <w:t>4 5 6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48" w:author="Вася Когут" w:date="2016-09-21T11:48:00Z"/>
          <w:rFonts w:ascii="Times New Roman" w:hAnsi="Times New Roman"/>
          <w:lang w:val="uk-UA"/>
        </w:rPr>
        <w:pPrChange w:id="149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50" w:author="Вася Когут" w:date="2016-09-21T11:48:00Z">
        <w:r w:rsidRPr="00AD3A02">
          <w:rPr>
            <w:rFonts w:ascii="Times New Roman" w:hAnsi="Times New Roman"/>
            <w:lang w:val="uk-UA"/>
          </w:rPr>
          <w:t>7 8 9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51" w:author="Вася Когут" w:date="2016-09-21T11:48:00Z"/>
          <w:rFonts w:ascii="Times New Roman" w:hAnsi="Times New Roman"/>
          <w:lang w:val="uk-UA"/>
        </w:rPr>
        <w:pPrChange w:id="152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53" w:author="Вася Когут" w:date="2016-09-21T11:48:00Z">
        <w:r w:rsidRPr="00AD3A02">
          <w:rPr>
            <w:rFonts w:ascii="Times New Roman" w:hAnsi="Times New Roman"/>
            <w:lang w:val="uk-UA"/>
          </w:rPr>
          <w:t>Entered matric: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54" w:author="Вася Когут" w:date="2016-09-21T11:48:00Z"/>
          <w:rFonts w:ascii="Times New Roman" w:hAnsi="Times New Roman"/>
          <w:lang w:val="uk-UA"/>
        </w:rPr>
        <w:pPrChange w:id="155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56" w:author="Вася Когут" w:date="2016-09-21T11:48:00Z">
        <w:r w:rsidRPr="00AD3A02">
          <w:rPr>
            <w:rFonts w:ascii="Times New Roman" w:hAnsi="Times New Roman"/>
            <w:lang w:val="uk-UA"/>
          </w:rPr>
          <w:t xml:space="preserve">1 2 3 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57" w:author="Вася Когут" w:date="2016-09-21T11:48:00Z"/>
          <w:rFonts w:ascii="Times New Roman" w:hAnsi="Times New Roman"/>
          <w:lang w:val="uk-UA"/>
        </w:rPr>
        <w:pPrChange w:id="158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59" w:author="Вася Когут" w:date="2016-09-21T11:48:00Z">
        <w:r w:rsidRPr="00AD3A02">
          <w:rPr>
            <w:rFonts w:ascii="Times New Roman" w:hAnsi="Times New Roman"/>
            <w:lang w:val="uk-UA"/>
          </w:rPr>
          <w:t xml:space="preserve">4 5 6 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60" w:author="Вася Когут" w:date="2016-09-21T11:48:00Z"/>
          <w:rFonts w:ascii="Times New Roman" w:hAnsi="Times New Roman"/>
          <w:lang w:val="uk-UA"/>
        </w:rPr>
        <w:pPrChange w:id="161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62" w:author="Вася Когут" w:date="2016-09-21T11:48:00Z">
        <w:r w:rsidRPr="00AD3A02">
          <w:rPr>
            <w:rFonts w:ascii="Times New Roman" w:hAnsi="Times New Roman"/>
            <w:lang w:val="uk-UA"/>
          </w:rPr>
          <w:t xml:space="preserve">7 8 9 </w:t>
        </w:r>
      </w:ins>
    </w:p>
    <w:p w:rsidR="00AD3A02" w:rsidRPr="00AD3A02" w:rsidRDefault="00AD3A02">
      <w:pPr>
        <w:tabs>
          <w:tab w:val="left" w:pos="142"/>
          <w:tab w:val="left" w:pos="567"/>
          <w:tab w:val="left" w:pos="851"/>
          <w:tab w:val="left" w:pos="993"/>
        </w:tabs>
        <w:autoSpaceDE w:val="0"/>
        <w:autoSpaceDN w:val="0"/>
        <w:adjustRightInd w:val="0"/>
        <w:rPr>
          <w:ins w:id="163" w:author="Вася Когут" w:date="2016-09-21T11:48:00Z"/>
          <w:rFonts w:ascii="Times New Roman" w:hAnsi="Times New Roman"/>
          <w:lang w:val="uk-UA"/>
        </w:rPr>
        <w:pPrChange w:id="164" w:author="Вася Когут" w:date="2016-09-21T11:48:00Z">
          <w:pPr>
            <w:tabs>
              <w:tab w:val="left" w:pos="142"/>
              <w:tab w:val="left" w:pos="567"/>
              <w:tab w:val="left" w:pos="851"/>
              <w:tab w:val="left" w:pos="993"/>
            </w:tabs>
            <w:autoSpaceDE w:val="0"/>
            <w:autoSpaceDN w:val="0"/>
            <w:adjustRightInd w:val="0"/>
            <w:jc w:val="center"/>
          </w:pPr>
        </w:pPrChange>
      </w:pPr>
      <w:ins w:id="165" w:author="Вася Когут" w:date="2016-09-21T11:48:00Z">
        <w:r w:rsidRPr="00AD3A02">
          <w:rPr>
            <w:rFonts w:ascii="Times New Roman" w:hAnsi="Times New Roman"/>
            <w:lang w:val="uk-UA"/>
          </w:rPr>
          <w:t>Summ of diagonal elements:</w:t>
        </w:r>
      </w:ins>
    </w:p>
    <w:p w:rsidR="009E6575" w:rsidRPr="00111965" w:rsidDel="00AD3A02" w:rsidRDefault="00AD3A02">
      <w:pPr>
        <w:rPr>
          <w:del w:id="166" w:author="Вася Когут" w:date="2016-09-21T11:47:00Z"/>
          <w:rFonts w:ascii="Times New Roman" w:hAnsi="Times New Roman"/>
          <w:lang w:val="uk-UA"/>
          <w:rPrChange w:id="167" w:author="Вася Когут" w:date="2016-09-21T09:09:00Z">
            <w:rPr>
              <w:del w:id="168" w:author="Вася Когут" w:date="2016-09-21T11:47:00Z"/>
              <w:rFonts w:ascii="Times New Roman" w:hAnsi="Times New Roman"/>
              <w:b/>
              <w:lang w:val="uk-UA"/>
            </w:rPr>
          </w:rPrChange>
        </w:rPr>
        <w:pPrChange w:id="169" w:author="Вася Когут" w:date="2016-09-21T11:48:00Z">
          <w:pPr>
            <w:jc w:val="center"/>
          </w:pPr>
        </w:pPrChange>
      </w:pPr>
      <w:ins w:id="170" w:author="Вася Когут" w:date="2016-09-21T11:48:00Z">
        <w:r w:rsidRPr="00AD3A02">
          <w:rPr>
            <w:rFonts w:ascii="Times New Roman" w:hAnsi="Times New Roman"/>
            <w:lang w:val="uk-UA"/>
          </w:rPr>
          <w:t>30</w:t>
        </w:r>
      </w:ins>
    </w:p>
    <w:p w:rsidR="009E6575" w:rsidDel="00111965" w:rsidRDefault="009E6575">
      <w:pPr>
        <w:rPr>
          <w:del w:id="171" w:author="Вася Когут" w:date="2016-09-21T09:09:00Z"/>
          <w:rFonts w:ascii="Times New Roman" w:hAnsi="Times New Roman"/>
          <w:b/>
          <w:color w:val="000000"/>
          <w:sz w:val="24"/>
          <w:szCs w:val="24"/>
          <w:lang w:val="uk-UA"/>
        </w:rPr>
      </w:pPr>
    </w:p>
    <w:p w:rsidR="009E6575" w:rsidRPr="00AD3A02" w:rsidDel="00111965" w:rsidRDefault="009E6575">
      <w:pPr>
        <w:rPr>
          <w:del w:id="172" w:author="Вася Когут" w:date="2016-09-21T09:09:00Z"/>
          <w:rFonts w:ascii="Times New Roman" w:hAnsi="Times New Roman"/>
          <w:b/>
          <w:color w:val="000000"/>
          <w:sz w:val="24"/>
          <w:szCs w:val="24"/>
          <w:lang w:val="uk-UA"/>
          <w:rPrChange w:id="173" w:author="Вася Когут" w:date="2016-09-21T11:46:00Z">
            <w:rPr>
              <w:del w:id="174" w:author="Вася Когут" w:date="2016-09-21T09:09:00Z"/>
              <w:rFonts w:ascii="Times New Roman" w:hAnsi="Times New Roman"/>
              <w:b/>
              <w:color w:val="000000"/>
              <w:sz w:val="24"/>
              <w:szCs w:val="24"/>
            </w:rPr>
          </w:rPrChange>
        </w:rPr>
      </w:pPr>
    </w:p>
    <w:p w:rsidR="009E6575" w:rsidRPr="00AD3A02" w:rsidDel="00111965" w:rsidRDefault="009E6575">
      <w:pPr>
        <w:rPr>
          <w:del w:id="175" w:author="Вася Когут" w:date="2016-09-21T09:09:00Z"/>
          <w:rFonts w:ascii="Times New Roman" w:hAnsi="Times New Roman"/>
          <w:b/>
          <w:color w:val="000000"/>
          <w:sz w:val="24"/>
          <w:szCs w:val="24"/>
          <w:lang w:val="uk-UA"/>
          <w:rPrChange w:id="176" w:author="Вася Когут" w:date="2016-09-21T11:46:00Z">
            <w:rPr>
              <w:del w:id="177" w:author="Вася Когут" w:date="2016-09-21T09:09:00Z"/>
              <w:rFonts w:ascii="Times New Roman" w:hAnsi="Times New Roman"/>
              <w:b/>
              <w:color w:val="000000"/>
              <w:sz w:val="24"/>
              <w:szCs w:val="24"/>
            </w:rPr>
          </w:rPrChange>
        </w:rPr>
      </w:pPr>
    </w:p>
    <w:p w:rsidR="009E6575" w:rsidRPr="00AD3A02" w:rsidRDefault="009E6575">
      <w:pPr>
        <w:rPr>
          <w:rFonts w:ascii="Times New Roman" w:hAnsi="Times New Roman"/>
          <w:b/>
          <w:color w:val="000000"/>
          <w:sz w:val="24"/>
          <w:szCs w:val="24"/>
          <w:lang w:val="uk-UA"/>
          <w:rPrChange w:id="178" w:author="Вася Когут" w:date="2016-09-21T11:46:00Z">
            <w:rPr>
              <w:rFonts w:ascii="Times New Roman" w:hAnsi="Times New Roman"/>
              <w:b/>
              <w:color w:val="000000"/>
              <w:sz w:val="24"/>
              <w:szCs w:val="24"/>
            </w:rPr>
          </w:rPrChange>
        </w:rPr>
      </w:pPr>
    </w:p>
    <w:p w:rsidR="009E6575" w:rsidRPr="00B2449E" w:rsidRDefault="009E6575" w:rsidP="00BE5C70">
      <w:pPr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Висновок:</w:t>
      </w:r>
      <w:r w:rsidRPr="00EE103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Під час виконання цієї практичної роботи, я навчи</w:t>
      </w:r>
      <w:ins w:id="179" w:author="Вася Когут" w:date="2016-09-21T09:10:00Z">
        <w:r w:rsidR="00950BC2">
          <w:rPr>
            <w:rFonts w:ascii="Times New Roman" w:hAnsi="Times New Roman"/>
            <w:color w:val="000000"/>
            <w:sz w:val="24"/>
            <w:szCs w:val="24"/>
            <w:lang w:val="uk-UA"/>
          </w:rPr>
          <w:t xml:space="preserve">вся працювати з введеням і виведенням </w:t>
        </w:r>
        <w:r w:rsidR="00E74459">
          <w:rPr>
            <w:rFonts w:ascii="Times New Roman" w:hAnsi="Times New Roman"/>
            <w:color w:val="000000"/>
            <w:sz w:val="24"/>
            <w:szCs w:val="24"/>
            <w:lang w:val="uk-UA"/>
          </w:rPr>
          <w:t xml:space="preserve">у мові програмування </w:t>
        </w:r>
      </w:ins>
      <w:ins w:id="180" w:author="Вася Когут" w:date="2016-09-21T09:11:00Z">
        <w:r w:rsidR="00E74459">
          <w:rPr>
            <w:rFonts w:ascii="Times New Roman" w:hAnsi="Times New Roman"/>
            <w:color w:val="000000"/>
            <w:sz w:val="24"/>
            <w:szCs w:val="24"/>
            <w:lang w:val="en-US"/>
          </w:rPr>
          <w:t>Ruby</w:t>
        </w:r>
      </w:ins>
      <w:del w:id="181" w:author="Вася Когут" w:date="2016-09-21T09:10:00Z">
        <w:r w:rsidDel="00950BC2">
          <w:rPr>
            <w:rFonts w:ascii="Times New Roman" w:hAnsi="Times New Roman"/>
            <w:color w:val="000000"/>
            <w:sz w:val="24"/>
            <w:szCs w:val="24"/>
            <w:lang w:val="uk-UA"/>
          </w:rPr>
          <w:delText xml:space="preserve">лася 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uk-UA"/>
          </w:rPr>
          <w:delText xml:space="preserve">створювати багатомовні проекти на 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en-US"/>
          </w:rPr>
          <w:delText>C</w:delText>
        </w:r>
        <w:r w:rsidR="00F24539" w:rsidRPr="00AD3A02" w:rsidDel="00950BC2">
          <w:rPr>
            <w:rFonts w:ascii="Times New Roman" w:hAnsi="Times New Roman"/>
            <w:color w:val="000000"/>
            <w:sz w:val="24"/>
            <w:szCs w:val="24"/>
            <w:lang w:val="uk-UA"/>
            <w:rPrChange w:id="182" w:author="Вася Когут" w:date="2016-09-21T11:46:00Z">
              <w:rPr>
                <w:rFonts w:ascii="Times New Roman" w:hAnsi="Times New Roman"/>
                <w:color w:val="000000"/>
                <w:sz w:val="24"/>
                <w:szCs w:val="24"/>
              </w:rPr>
            </w:rPrChange>
          </w:rPr>
          <w:delText>++,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en-US"/>
          </w:rPr>
          <w:delText>C</w:delText>
        </w:r>
        <w:r w:rsidR="00F24539" w:rsidRPr="00AD3A02" w:rsidDel="00950BC2">
          <w:rPr>
            <w:rFonts w:ascii="Times New Roman" w:hAnsi="Times New Roman"/>
            <w:color w:val="000000"/>
            <w:sz w:val="24"/>
            <w:szCs w:val="24"/>
            <w:lang w:val="uk-UA"/>
            <w:rPrChange w:id="183" w:author="Вася Когут" w:date="2016-09-21T11:46:00Z">
              <w:rPr>
                <w:rFonts w:ascii="Times New Roman" w:hAnsi="Times New Roman"/>
                <w:color w:val="000000"/>
                <w:sz w:val="24"/>
                <w:szCs w:val="24"/>
              </w:rPr>
            </w:rPrChange>
          </w:rPr>
          <w:delText xml:space="preserve"># 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en-US"/>
          </w:rPr>
          <w:delText>i</w:delText>
        </w:r>
        <w:r w:rsidR="00F24539" w:rsidRPr="00AD3A02" w:rsidDel="00950BC2">
          <w:rPr>
            <w:rFonts w:ascii="Times New Roman" w:hAnsi="Times New Roman"/>
            <w:color w:val="000000"/>
            <w:sz w:val="24"/>
            <w:szCs w:val="24"/>
            <w:lang w:val="uk-UA"/>
            <w:rPrChange w:id="184" w:author="Вася Когут" w:date="2016-09-21T11:46:00Z">
              <w:rPr>
                <w:rFonts w:ascii="Times New Roman" w:hAnsi="Times New Roman"/>
                <w:color w:val="000000"/>
                <w:sz w:val="24"/>
                <w:szCs w:val="24"/>
              </w:rPr>
            </w:rPrChange>
          </w:rPr>
          <w:delText xml:space="preserve"> </w:delText>
        </w:r>
        <w:r w:rsidR="00F24539" w:rsidDel="00950BC2">
          <w:rPr>
            <w:rFonts w:ascii="Times New Roman" w:hAnsi="Times New Roman"/>
            <w:color w:val="000000"/>
            <w:sz w:val="24"/>
            <w:szCs w:val="24"/>
            <w:lang w:val="en-US"/>
          </w:rPr>
          <w:delText>VisualBasic</w:delText>
        </w:r>
        <w:r w:rsidDel="00950BC2">
          <w:rPr>
            <w:rFonts w:ascii="Times New Roman" w:hAnsi="Times New Roman"/>
            <w:color w:val="000000"/>
            <w:sz w:val="24"/>
            <w:szCs w:val="24"/>
            <w:lang w:val="uk-UA"/>
          </w:rPr>
          <w:delText>.</w:delText>
        </w:r>
      </w:del>
    </w:p>
    <w:sectPr w:rsidR="009E6575" w:rsidRPr="00B2449E" w:rsidSect="0012188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902" w:right="748" w:bottom="1616" w:left="1797" w:header="709" w:footer="107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3A" w:rsidRDefault="002E793A">
      <w:r>
        <w:separator/>
      </w:r>
    </w:p>
  </w:endnote>
  <w:endnote w:type="continuationSeparator" w:id="0">
    <w:p w:rsidR="002E793A" w:rsidRDefault="002E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ont34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575" w:rsidRDefault="002E793A">
    <w:pPr>
      <w:pStyle w:val="aa"/>
    </w:pPr>
    <w:r>
      <w:rPr>
        <w:noProof/>
        <w:lang w:val="en-US" w:eastAsia="en-US"/>
      </w:rPr>
      <w:pict>
        <v:rect id="Прямоугольник 105" o:spid="_x0000_s2142" style="position:absolute;margin-left:171pt;margin-top:10.65pt;width:4in;height:24.6pt;z-index: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" strokecolor="white" strokeweight="1pt">
          <v:textbox>
            <w:txbxContent>
              <w:p w:rsidR="009E6575" w:rsidRPr="006C4C24" w:rsidRDefault="009E6575" w:rsidP="006C4C24">
                <w:pPr>
                  <w:jc w:val="center"/>
                  <w:rPr>
                    <w:sz w:val="48"/>
                    <w:lang w:val="uk-UA"/>
                  </w:rPr>
                </w:pPr>
                <w:r w:rsidRPr="006C4C24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</w:rPr>
                  <w:t>П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</w:rPr>
                  <w:t xml:space="preserve">Р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en-US"/>
                  </w:rPr>
                  <w:t xml:space="preserve"> 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</w:rPr>
                  <w:t xml:space="preserve"> 5.05010301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en-US"/>
                  </w:rPr>
                  <w:t xml:space="preserve">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</w:rPr>
                  <w:t>ПР-13</w:t>
                </w:r>
                <w:ins w:id="185" w:author="Вася Когут" w:date="2016-09-21T09:09:00Z">
                  <w:r w:rsidR="0011196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>2</w:t>
                  </w:r>
                </w:ins>
                <w:del w:id="186" w:author="Вася Когут" w:date="2016-09-21T09:09:00Z">
                  <w:r w:rsidR="00F24539" w:rsidDel="0011196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delText>1</w:delText>
                  </w:r>
                </w:del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en-US"/>
                  </w:rPr>
                  <w:t xml:space="preserve">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uk-UA"/>
                  </w:rPr>
                  <w:t xml:space="preserve"> </w:t>
                </w:r>
                <w:del w:id="187" w:author="Вася Когут" w:date="2016-09-21T09:09:00Z">
                  <w:r w:rsidR="00F24539" w:rsidDel="0011196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delText>09</w:delText>
                  </w:r>
                </w:del>
                <w:ins w:id="188" w:author="Вася Когут" w:date="2016-09-21T09:09:00Z">
                  <w:r w:rsidR="0011196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>11</w:t>
                  </w:r>
                </w:ins>
                <w:r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uk-UA"/>
                  </w:rPr>
                  <w:t xml:space="preserve"> </w:t>
                </w:r>
                <w:r w:rsidR="00F24539"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en-US"/>
                  </w:rPr>
                  <w:t xml:space="preserve">  </w:t>
                </w:r>
                <w:r>
                  <w:rPr>
                    <w:rFonts w:ascii="Tahoma" w:hAnsi="Tahoma" w:cs="Tahoma"/>
                    <w:color w:val="000000"/>
                    <w:szCs w:val="17"/>
                    <w:shd w:val="clear" w:color="auto" w:fill="FFFFFF"/>
                    <w:lang w:val="uk-UA"/>
                  </w:rPr>
                  <w:t>01</w:t>
                </w:r>
              </w:p>
              <w:p w:rsidR="009E6575" w:rsidRDefault="009E6575" w:rsidP="006C4C24">
                <w:pPr>
                  <w:jc w:val="center"/>
                </w:pPr>
              </w:p>
            </w:txbxContent>
          </v:textbox>
        </v:rect>
      </w:pict>
    </w: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2" o:spid="_x0000_s2143" type="#_x0000_t202" style="position:absolute;margin-left:468.9pt;margin-top:26pt;width:22pt;height:19.85pt;z-index:4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" strokecolor="white">
          <v:textbox inset="0,0,0,0">
            <w:txbxContent>
              <w:p w:rsidR="009E6575" w:rsidRDefault="00F92614" w:rsidP="00297A2A">
                <w:pPr>
                  <w:jc w:val="cen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F217F7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type="squar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575" w:rsidRPr="006B3B03" w:rsidRDefault="002E793A">
    <w:pPr>
      <w:pStyle w:val="aa"/>
      <w:rPr>
        <w:color w:val="FFFFFF"/>
        <w:lang w:val="uk-UA"/>
      </w:rPr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6" o:spid="_x0000_s2190" type="#_x0000_t202" style="position:absolute;margin-left:18.2pt;margin-top:-17.4pt;width:60.45pt;height:14.25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" filled="f" stroked="f">
          <v:textbox style="mso-next-textbox:#Text Box 136" inset="0,1mm,0,0">
            <w:txbxContent>
              <w:p w:rsidR="009E6575" w:rsidRPr="00111965" w:rsidRDefault="009E6575" w:rsidP="00B908B2">
                <w:pPr>
                  <w:rPr>
                    <w:sz w:val="18"/>
                    <w:lang w:val="uk-UA"/>
                  </w:rPr>
                </w:pPr>
                <w:del w:id="197" w:author="Вася Когут" w:date="2016-09-21T09:10:00Z">
                  <w:r w:rsidDel="00111965">
                    <w:rPr>
                      <w:spacing w:val="-12"/>
                      <w:sz w:val="18"/>
                      <w:lang w:val="en-US"/>
                    </w:rPr>
                    <w:delText>Зайчук Б.М.</w:delText>
                  </w:r>
                </w:del>
                <w:ins w:id="198" w:author="Вася Когут" w:date="2016-09-21T09:10:00Z">
                  <w:r w:rsidR="00111965">
                    <w:rPr>
                      <w:spacing w:val="-12"/>
                      <w:sz w:val="18"/>
                      <w:lang w:val="uk-UA"/>
                    </w:rPr>
                    <w:t>Когут В.С.</w:t>
                  </w:r>
                </w:ins>
              </w:p>
            </w:txbxContent>
          </v:textbox>
        </v:shape>
      </w:pict>
    </w:r>
    <w:r w:rsidR="009E6575" w:rsidRPr="006B3B03">
      <w:rPr>
        <w:color w:val="FFFFFF"/>
        <w:lang w:val="uk-UA"/>
      </w:rPr>
      <w:t>і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3A" w:rsidRDefault="002E793A">
      <w:r>
        <w:separator/>
      </w:r>
    </w:p>
  </w:footnote>
  <w:footnote w:type="continuationSeparator" w:id="0">
    <w:p w:rsidR="002E793A" w:rsidRDefault="002E7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575" w:rsidRDefault="002E793A">
    <w:pPr>
      <w:pStyle w:val="a4"/>
    </w:pPr>
    <w:r>
      <w:rPr>
        <w:noProof/>
        <w:lang w:val="en-US" w:eastAsia="en-US"/>
      </w:rPr>
      <w:pict>
        <v:group id="Group 69" o:spid="_x0000_s2120" style="position:absolute;margin-left:-36pt;margin-top:-18.1pt;width:531pt;height:802.15pt;z-index:1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">
          <v:group id="Group 70" o:spid="_x0000_s2121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<v:rect id="Rectangle 71" o:spid="_x0000_s2122" style="position:absolute;left:1134;top:373;width:10386;height:161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2csQA&#10;AADbAAAADwAAAGRycy9kb3ducmV2LnhtbESPQWvCQBSE74X+h+UVeil1Y1Gp0VUktFA9afTi7ZF9&#10;JsHs2zRvq+m/d4VCj8PMfMPMl71r1IU6qT0bGA4SUMSFtzWXBg77z9d3UBKQLTaeycAvCSwXjw9z&#10;TK2/8o4ueShVhLCkaKAKoU21lqIihzLwLXH0Tr5zGKLsSm07vEa4a/Rbkky0w5rjQoUtZRUV5/zH&#10;GUC3Lkfr7+kml4N8jPcv2VaOmTHPT/1qBipQH/7Df+0va2A0hf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3dnLEAAAA2wAAAA8AAAAAAAAAAAAAAAAAmAIAAGRycy9k&#10;b3ducmV2LnhtbFBLBQYAAAAABAAEAPUAAACJAwAAAAA=&#10;" strokeweight="2.25pt"/>
            <v:line id="Line 72" o:spid="_x0000_s2123" style="position:absolute;visibility:visibl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<v:line id="Line 73" o:spid="_x0000_s2124" style="position:absolute;visibility:visibl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<v:line id="Line 74" o:spid="_x0000_s2125" style="position:absolute;visibility:visibl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<v:line id="Line 75" o:spid="_x0000_s2126" style="position:absolute;visibility:visibl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<v:line id="Line 76" o:spid="_x0000_s2127" style="position:absolute;visibility:visibl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<v:line id="Line 77" o:spid="_x0000_s2128" style="position:absolute;visibility:visibl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<v:line id="Line 78" o:spid="_x0000_s2129" style="position:absolute;visibility:visibl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<v:line id="Line 79" o:spid="_x0000_s2130" style="position:absolute;flip:x;visibility:visibl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<v:line id="Line 80" o:spid="_x0000_s2131" style="position:absolute;flip:x;visibility:visibl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<v:line id="Line 81" o:spid="_x0000_s2132" style="position:absolute;visibility:visibl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<v:line id="Line 82" o:spid="_x0000_s2133" style="position:absolute;visibility:visibl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<v:line id="Line 83" o:spid="_x0000_s2134" style="position:absolute;visibility:visibl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<v:line id="Line 84" o:spid="_x0000_s2135" style="position:absolute;visibility:visibl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85" o:spid="_x0000_s2136" type="#_x0000_t202" style="position:absolute;left:1623;top:16188;width:607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YdcQA&#10;AADbAAAADwAAAGRycy9kb3ducmV2LnhtbESPQWvCQBSE7wX/w/KE3urG1IpEV5FIoZdCm0rI8ZF9&#10;JtHs25DdxPTfdwuFHoeZ+YbZHSbTipF611hWsFxEIIhLqxuuFJy/Xp82IJxH1thaJgXf5OCwnz3s&#10;MNH2zp80Zr4SAcIuQQW1910ipStrMugWtiMO3sX2Bn2QfSV1j/cAN62Mo2gtDTYcFmrsKK2pvGWD&#10;UVAUQ77Kr5ydhpfU3d4xXtFHrNTjfDpuQXia/H/4r/2mFayf4fdL+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iGHXEAAAA2wAAAA8AAAAAAAAAAAAAAAAAmAIAAGRycy9k&#10;b3ducmV2LnhtbFBLBQYAAAAABAAEAPUAAACJAwAAAAA=&#10;" stroked="f">
            <v:fill opacity="32896f"/>
            <v:textbox inset="0,0,0,0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shape>
          <v:shape id="Text Box 86" o:spid="_x0000_s2137" type="#_x0000_t202" style="position:absolute;left:2466;top:16188;width:864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uAAcQA&#10;AADbAAAADwAAAGRycy9kb3ducmV2LnhtbESPQWuDQBSE74X8h+UFcqtrxIZgswnFUOgl0JogOT7c&#10;V7W6b8VdE/vvu4VCj8PMfMPsDrPpxY1G11pWsI5iEMSV1S3XCi7n18ctCOeRNfaWScE3OTjsFw87&#10;zLS98wfdCl+LAGGXoYLG+yGT0lUNGXSRHYiD92lHgz7IsZZ6xHuAm14mcbyRBlsOCw0OlDdUdcVk&#10;FFyvU5mWX1wcp6fcdSdMUnpPlFot55dnEJ5m/x/+a79pBZsUfr+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LgAHEAAAA2wAAAA8AAAAAAAAAAAAAAAAAmAIAAGRycy9k&#10;b3ducmV2LnhtbFBLBQYAAAAABAAEAPUAAACJAwAAAAA=&#10;" stroked="f">
            <v:fill opacity="32896f"/>
            <v:textbox inset="0,0,0,0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shape>
          <v:shape id="Text Box 87" o:spid="_x0000_s2138" type="#_x0000_t202" style="position:absolute;left:3506;top:16188;width:748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14JsMA&#10;AADbAAAADwAAAGRycy9kb3ducmV2LnhtbESPzarCMBSE9xd8h3AENxdNFRSpRlFBcOHGv4W7Y3Ns&#10;i81JTaL2vv2NILgcZuYbZjpvTCWe5HxpWUG/l4AgzqwuOVdwPKy7YxA+IGusLJOCP/Iwn7V+pphq&#10;++IdPfchFxHCPkUFRQh1KqXPCjLoe7Ymjt7VOoMhSpdL7fAV4aaSgyQZSYMlx4UCa1oVlN32D6Pg&#10;rDfXpW5+w3Z8cKfz4Hi5704XpTrtZjEBEagJ3/CnvdEKRkN4f4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14JsMAAADbAAAADwAAAAAAAAAAAAAAAACYAgAAZHJzL2Rv&#10;d25yZXYueG1sUEsFBgAAAAAEAAQA9QAAAIgDAAAAAA==&#10;" stroked="f">
            <v:fill opacity="32896f"/>
            <v:textbox inset=".5mm,0,.5mm,.3mm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shape>
          <v:shape id="Text Box 88" o:spid="_x0000_s2139" type="#_x0000_t202" style="position:absolute;left:4441;top:16188;width:437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/mUcUA&#10;AADbAAAADwAAAGRycy9kb3ducmV2LnhtbESPzWrDMBCE74W+g9hCL6WWm4MJTpSQFAo+9GLHOeS2&#10;sdY/1Fq5kpq4bx8FCj0OM/MNs97OZhQXcn6wrOAtSUEQN1YP3CmoDx+vSxA+IGscLZOCX/Kw3Tw+&#10;rDHX9solXarQiQhhn6OCPoQpl9I3PRn0iZ2Io9daZzBE6TqpHV4j3IxykaaZNDhwXOhxoveemq/q&#10;xyg46aLd6/klfC4P7nha1Ofv8nhW6vlp3q1ABJrDf/ivXWgFWQb3L/EH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+ZRxQAAANsAAAAPAAAAAAAAAAAAAAAAAJgCAABkcnMv&#10;ZG93bnJldi54bWxQSwUGAAAAAAQABAD1AAAAigMAAAAA&#10;" stroked="f">
            <v:fill opacity="32896f"/>
            <v:textbox inset=".5mm,0,.5mm,.3mm">
              <w:txbxContent>
                <w:p w:rsidR="009E6575" w:rsidRDefault="009E657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  <w:p w:rsidR="009E6575" w:rsidRDefault="009E6575">
                  <w:pPr>
                    <w:jc w:val="center"/>
                    <w:rPr>
                      <w:sz w:val="18"/>
                    </w:rPr>
                  </w:pPr>
                </w:p>
              </w:txbxContent>
            </v:textbox>
          </v:shape>
          <v:shape id="Text Box 89" o:spid="_x0000_s2140" type="#_x0000_t202" style="position:absolute;left:11018;top:15696;width:437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edsMA&#10;AADbAAAADwAAAGRycy9kb3ducmV2LnhtbESPT4vCMBTE7wt+h/AEb2tq8R/VKOKy4GXBrSIeH82z&#10;rTYvpUm1++2NsOBxmJnfMMt1Zypxp8aVlhWMhhEI4szqknMFx8P35xyE88gaK8uk4I8crFe9jyUm&#10;2j74l+6pz0WAsEtQQeF9nUjpsoIMuqGtiYN3sY1BH2STS93gI8BNJeMomkqDJYeFAmvaFpTd0tYo&#10;OJ/b0/h05fSrnWzd7QfjMe1jpQb9brMA4anz7/B/e6cVTGf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kedsMAAADbAAAADwAAAAAAAAAAAAAAAACYAgAAZHJzL2Rv&#10;d25yZXYueG1sUEsFBgAAAAAEAAQA9QAAAIgDAAAAAA==&#10;" stroked="f">
            <v:fill opacity="32896f"/>
            <v:textbox inset="0,0,0,0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shape>
          <v:shape id="Text Box 90" o:spid="_x0000_s2141" type="#_x0000_t202" style="position:absolute;left:1170;top:16184;width:380;height:1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<v:fill opacity="32896f"/>
            <v:textbox inset="0,0,0,0">
              <w:txbxContent>
                <w:p w:rsidR="009E6575" w:rsidRDefault="009E657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Вим.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575" w:rsidRDefault="002E793A">
    <w:pPr>
      <w:pStyle w:val="a4"/>
    </w:pPr>
    <w:r>
      <w:rPr>
        <w:noProof/>
        <w:lang w:val="en-US" w:eastAsia="en-US"/>
      </w:rPr>
      <w:pict>
        <v:group id="Group 91" o:spid="_x0000_s2144" style="position:absolute;margin-left:-36pt;margin-top:-17.45pt;width:531pt;height:806.65pt;z-index:2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">
          <v:group id="Group 92" o:spid="_x0000_s2145" style="position:absolute;left:1077;top:360;width:10513;height:16133" coordorigin="1077,360" coordsize="10513,16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group id="Group 93" o:spid="_x0000_s2146" style="position:absolute;left:1077;top:360;width:10513;height:16133" coordorigin="1120,333" coordsize="10513,16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line id="Line 94" o:spid="_x0000_s2147" style="position:absolute;visibility:visibl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95" o:spid="_x0000_s2148" style="position:absolute;visibility:visibl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96" o:spid="_x0000_s2149" style="position:absolute;visibility:visibl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97" o:spid="_x0000_s2150" style="position:absolute;visibility:visibl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98" o:spid="_x0000_s2151" style="position:absolute;visibility:visibl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9" o:spid="_x0000_s2152" style="position:absolute;visibility:visibl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0" o:spid="_x0000_s2153" style="position:absolute;visibility:visibl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01" o:spid="_x0000_s2154" style="position:absolute;visibility:visibl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02" o:spid="_x0000_s2155" style="position:absolute;visibility:visibl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03" o:spid="_x0000_s2156" style="position:absolute;visibility:visibl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04" o:spid="_x0000_s2157" style="position:absolute;visibility:visibl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105" o:spid="_x0000_s2158" style="position:absolute;visibility:visibl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106" o:spid="_x0000_s2159" style="position:absolute;visibility:visibl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107" o:spid="_x0000_s2160" style="position:absolute;visibility:visibl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aBcEAAADbAAAADwAAAGRycy9kb3ducmV2LnhtbERP3WrCMBS+F/YO4Qx2p2k3qKM2LUMm&#10;DAai1Qc4a45tWXJSmsx2b28GA+/Ox/d7imq2Rlxp9L1jBekqAUHcON1zq+B82i1fQfiArNE4JgW/&#10;5KEqHxYF5tpNfKRrHVoRQ9jnqKALYcil9E1HFv3KDcSRu7jRYohwbKUecYrh1sjnJMmkxZ5jQ4cD&#10;bTtqvusfq2A61Lt5/+m0Pbtt1pss/Xp5N0o9Pc5vGxCB5nAX/7s/dJy/hr9f4gGy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OxoFwQAAANsAAAAPAAAAAAAAAAAAAAAA&#10;AKECAABkcnMvZG93bnJldi54bWxQSwUGAAAAAAQABAD5AAAAjwMAAAAA&#10;" strokeweight="1.25pt"/>
              <v:line id="Line 108" o:spid="_x0000_s2161" style="position:absolute;visibility:visibl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SOd8MAAADbAAAADwAAAGRycy9kb3ducmV2LnhtbESP0WrCQBBF3wv+wzKFvtWNFoJEVymi&#10;IAhFox8wZqdJ6O5syK4m/fvOQ8G3Ge6de8+sNqN36kF9bAMbmE0zUMRVsC3XBq6X/fsCVEzIFl1g&#10;MvBLETbrycsKCxsGPtOjTLWSEI4FGmhS6gqtY9WQxzgNHbFo36H3mGTta217HCTcOz3Pslx7bFka&#10;Guxo21D1U969geFU7sevY7D+GrZ56/LZ7WPnjHl7HT+XoBKN6Wn+vz5YwRdY+UUG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kjnfDAAAA2wAAAA8AAAAAAAAAAAAA&#10;AAAAoQIAAGRycy9kb3ducmV2LnhtbFBLBQYAAAAABAAEAPkAAACRAwAAAAA=&#10;" strokeweight="1.25pt"/>
              <v:line id="Line 109" o:spid="_x0000_s2162" style="position:absolute;visibility:visibl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110" o:spid="_x0000_s2163" style="position:absolute;visibility:visibl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111" o:spid="_x0000_s2164" style="position:absolute;visibility:visibl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112" o:spid="_x0000_s2165" style="position:absolute;visibility:visibl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113" o:spid="_x0000_s2166" style="position:absolute;visibility:visibl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14" o:spid="_x0000_s2167" style="position:absolute;visibility:visibl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115" o:spid="_x0000_s2168" style="position:absolute;visibility:visibl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116" o:spid="_x0000_s2169" style="position:absolute;visibility:visibl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t1I8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FCs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G3UjwQAAANsAAAAPAAAAAAAAAAAAAAAA&#10;AKECAABkcnMvZG93bnJldi54bWxQSwUGAAAAAAQABAD5AAAAjwMAAAAA&#10;" strokeweight="1.25pt"/>
              <v:line id="Line 117" o:spid="_x0000_s2170" style="position:absolute;visibility:visibl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2171" type="#_x0000_t202" style="position:absolute;left:1148;top:14784;width:36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xhsEA&#10;AADbAAAADwAAAGRycy9kb3ducmV2LnhtbERPXWvCMBR9H+w/hDvwZczECqKdUcZEEESY1b3fNndt&#10;sbkpTar135sHYY+H871cD7YRV+p87VjDZKxAEBfO1FxqOJ+2H3MQPiAbbByThjt5WK9eX5aYGnfj&#10;I12zUIoYwj5FDVUIbSqlLyqy6MeuJY7cn+sshgi7UpoObzHcNjJRaiYt1hwbKmzpu6LikvVWw297&#10;yfZq835qppP5YdHP8tz95FqP3oavTxCBhvAvfrp3RkMSx8Y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bsYbBAAAA2wAAAA8AAAAAAAAAAAAAAAAAmAIAAGRycy9kb3du&#10;cmV2LnhtbFBLBQYAAAAABAAEAPUAAACGAwAAAAA=&#10;" filled="f" stroked="f">
                <v:textbox style="mso-next-textbox:#Text Box 118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Змін.</w:t>
                      </w:r>
                    </w:p>
                  </w:txbxContent>
                </v:textbox>
              </v:shape>
              <v:shape id="Text Box 119" o:spid="_x0000_s2172" type="#_x0000_t202" style="position:absolute;left:1568;top:14784;width:50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UHcUA&#10;AADbAAAADwAAAGRycy9kb3ducmV2LnhtbESPQWvCQBSE74X+h+UVeil1YwpBo6uUilCQgk3a+0v2&#10;mQSzb0N2TeK/7xYEj8PMfMOst5NpxUC9aywrmM8iEMSl1Q1XCn7y/esChPPIGlvLpOBKDrabx4c1&#10;ptqO/E1D5isRIOxSVFB736VSurImg25mO+LgnWxv0AfZV1L3OAa4aWUcRYk02HBYqLGjj5rKc3Yx&#10;Cn67c3aIdi95+zZffC0vSVHYY6HU89P0vgLhafL38K39qRXES/j/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xQdxQAAANsAAAAPAAAAAAAAAAAAAAAAAJgCAABkcnMv&#10;ZG93bnJldi54bWxQSwUGAAAAAAQABAD1AAAAigMAAAAA&#10;" filled="f" stroked="f">
                <v:textbox style="mso-next-textbox:#Text Box 119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120" o:spid="_x0000_s2173" type="#_x0000_t202" style="position:absolute;left:2128;top:14784;width:1260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rXc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uwP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0K13BAAAA2wAAAA8AAAAAAAAAAAAAAAAAmAIAAGRycy9kb3du&#10;cmV2LnhtbFBLBQYAAAAABAAEAPUAAACGAwAAAAA=&#10;" filled="f" stroked="f">
                <v:textbox style="mso-next-textbox:#Text Box 120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21" o:spid="_x0000_s2174" type="#_x0000_t202" style="position:absolute;left:3444;top:14784;width:78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OxsUA&#10;AADbAAAADwAAAGRycy9kb3ducmV2LnhtbESP3WrCQBSE7wt9h+UUelN0kwbEpq5SWgoFETTW+5Ps&#10;aRLMng3ZzU/f3hUEL4eZ+YZZbSbTiIE6V1tWEM8jEMSF1TWXCn6P37MlCOeRNTaWScE/OdisHx9W&#10;mGo78oGGzJciQNilqKDyvk2ldEVFBt3ctsTB+7OdQR9kV0rd4RjgppGvUbSQBmsOCxW29FlRcc56&#10;o+DUnrNt9PVybJJ4uXvrF3lu97lSz0/TxzsIT5O/h2/tH60gieH6JfwAub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I7GxQAAANsAAAAPAAAAAAAAAAAAAAAAAJgCAABkcnMv&#10;ZG93bnJldi54bWxQSwUGAAAAAAQABAD1AAAAigMAAAAA&#10;" filled="f" stroked="f">
                <v:textbox style="mso-next-textbox:#Text Box 121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Підпис</w:t>
                      </w:r>
                    </w:p>
                  </w:txbxContent>
                </v:textbox>
              </v:shape>
              <v:shape id="Text Box 122" o:spid="_x0000_s2175" type="#_x0000_t202" style="position:absolute;left:4284;top:14784;width:50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QscMA&#10;AADbAAAADwAAAGRycy9kb3ducmV2LnhtbESPQYvCMBSE74L/IbwFL7KmKohbjSKKIMiC26731+Zt&#10;W2xeShO1/nuzIHgcZuYbZrnuTC1u1LrKsoLxKAJBnFtdcaHgN91/zkE4j6yxtkwKHuRgver3lhhr&#10;e+cfuiW+EAHCLkYFpfdNLKXLSzLoRrYhDt6fbQ36INtC6hbvAW5qOYmimTRYcVgosaFtSfkluRoF&#10;5+aSHKPdMK2n4/n313WWZfaUKTX46DYLEJ46/w6/2getYDqB/y/h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oQscMAAADbAAAADwAAAAAAAAAAAAAAAACYAgAAZHJzL2Rv&#10;d25yZXYueG1sUEsFBgAAAAAEAAQA9QAAAIgDAAAAAA==&#10;" filled="f" stroked="f">
                <v:textbox style="mso-next-textbox:#Text Box 122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123" o:spid="_x0000_s2176" type="#_x0000_t202" style="position:absolute;left:1148;top:15092;width:92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a1KsMA&#10;AADbAAAADwAAAGRycy9kb3ducmV2LnhtbESPQYvCMBSE74L/ITzBi2iqBdFqFFEEYVnYrXp/bZ5t&#10;sXkpTdT67zcLC3scZuYbZr3tTC2e1LrKsoLpJAJBnFtdcaHgcj6OFyCcR9ZYWyYFb3Kw3fR7a0y0&#10;ffE3PVNfiABhl6CC0vsmkdLlJRl0E9sQB+9mW4M+yLaQusVXgJtazqJoLg1WHBZKbGhfUn5PH0bB&#10;tbmnH9FhdK7j6eJz+Zhnmf3KlBoOut0KhKfO/4f/2ietII7h90v4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a1KsMAAADbAAAADwAAAAAAAAAAAAAAAACYAgAAZHJzL2Rv&#10;d25yZXYueG1sUEsFBgAAAAAEAAQA9QAAAIgDAAAAAA==&#10;" filled="f" stroked="f">
                <v:textbox style="mso-next-textbox:#Text Box 123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Розробив</w:t>
                      </w:r>
                    </w:p>
                  </w:txbxContent>
                </v:textbox>
              </v:shape>
              <v:shape id="Text Box 124" o:spid="_x0000_s2177" type="#_x0000_t202" style="position:absolute;left:1148;top:15344;width:92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8tXs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YPcP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y1exQAAANsAAAAPAAAAAAAAAAAAAAAAAJgCAABkcnMv&#10;ZG93bnJldi54bWxQSwUGAAAAAAQABAD1AAAAigMAAAAA&#10;" filled="f" stroked="f">
                <v:textbox style="mso-next-textbox:#Text Box 124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Перевірив</w:t>
                      </w:r>
                    </w:p>
                  </w:txbxContent>
                </v:textbox>
              </v:shape>
              <v:shape id="Text Box 125" o:spid="_x0000_s2178" type="#_x0000_t202" style="position:absolute;left:1148;top:16212;width:92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OIxcUA&#10;AADbAAAADwAAAGRycy9kb3ducmV2LnhtbESPQWvCQBSE7wX/w/IKXqRuVCoa3QRpKRSkYGN7f8m+&#10;JsHs25Bdk/TfdwWhx2FmvmH26Wga0VPnassKFvMIBHFhdc2lgq/z29MGhPPIGhvLpOCXHKTJ5GGP&#10;sbYDf1Kf+VIECLsYFVTet7GUrqjIoJvbljh4P7Yz6IPsSqk7HALcNHIZRWtpsOawUGFLLxUVl+xq&#10;FHy3l+wYvc7OzWqx+dhe13luT7lS08fxsAPhafT/4Xv7XStYPcP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4jFxQAAANsAAAAPAAAAAAAAAAAAAAAAAJgCAABkcnMv&#10;ZG93bnJldi54bWxQSwUGAAAAAAQABAD1AAAAigMAAAAA&#10;" filled="f" stroked="f">
                <v:textbox style="mso-next-textbox:#Text Box 125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Затвер.</w:t>
                      </w:r>
                    </w:p>
                  </w:txbxContent>
                </v:textbox>
              </v:shape>
              <v:shape id="Text Box 126" o:spid="_x0000_s2179" type="#_x0000_t202" style="position:absolute;left:1148;top:15904;width:92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EWssMA&#10;AADbAAAADwAAAGRycy9kb3ducmV2LnhtbESPQYvCMBSE74L/ITzBi2iqQtFqFHFZWFiEter9tXm2&#10;xealNFG7/34jLHgcZuYbZr3tTC0e1LrKsoLpJAJBnFtdcaHgfPocL0A4j6yxtkwKfsnBdtPvrTHR&#10;9slHeqS+EAHCLkEFpfdNIqXLSzLoJrYhDt7VtgZ9kG0hdYvPADe1nEVRLA1WHBZKbGhfUn5L70bB&#10;pbml39HH6FTPp4vD8h5nmf3JlBoOut0KhKfOv8P/7S+tYB7D60v4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EWssMAAADbAAAADwAAAAAAAAAAAAAAAACYAgAAZHJzL2Rv&#10;d25yZXYueG1sUEsFBgAAAAAEAAQA9QAAAIgDAAAAAA==&#10;" filled="f" stroked="f">
                <v:textbox style="mso-next-textbox:#Text Box 126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Н.контр.</w:t>
                      </w:r>
                    </w:p>
                  </w:txbxContent>
                </v:textbox>
              </v:shape>
              <v:shape id="Text Box 127" o:spid="_x0000_s2180" type="#_x0000_t202" style="position:absolute;left:8932;top:15092;width:50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2zKcQA&#10;AADbAAAADwAAAGRycy9kb3ducmV2LnhtbESPQYvCMBSE78L+h/AWvIimruBqNcqyiyCI4Fa9vzbP&#10;tti8lCZq/fdGEDwOM/MNM1+2phJXalxpWcFwEIEgzqwuOVdw2K/6ExDOI2usLJOCOzlYLj46c4y1&#10;vfE/XROfiwBhF6OCwvs6ltJlBRl0A1sTB+9kG4M+yCaXusFbgJtKfkXRWBosOSwUWNNvQdk5uRgF&#10;x/qcbKK/3r4aDSfb6WWcpnaXKtX9bH9mIDy1/h1+tddawegbnl/C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dsynEAAAA2wAAAA8AAAAAAAAAAAAAAAAAmAIAAGRycy9k&#10;b3ducmV2LnhtbFBLBQYAAAAABAAEAPUAAACJAwAAAAA=&#10;" filled="f" stroked="f">
                <v:textbox style="mso-next-textbox:#Text Box 127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Літ</w:t>
                      </w:r>
                    </w:p>
                  </w:txbxContent>
                </v:textbox>
              </v:shape>
              <v:shape id="Text Box 128" o:spid="_x0000_s2181" type="#_x0000_t202" style="position:absolute;left:9800;top:15092;width:504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style="mso-next-textbox:#Text Box 128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129" o:spid="_x0000_s2182" type="#_x0000_t202" style="position:absolute;left:10584;top:15092;width:952;height:2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style="mso-next-textbox:#Text Box 129" inset=".1mm,.1mm,.1mm,.1mm">
                  <w:txbxContent>
                    <w:p w:rsidR="009E6575" w:rsidRDefault="009E657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Аркушів</w:t>
                      </w:r>
                    </w:p>
                  </w:txbxContent>
                </v:textbox>
              </v:shape>
            </v:group>
            <v:shape id="Text Box 130" o:spid="_x0000_s2183" type="#_x0000_t202" style="position:absolute;left:4857;top:15122;width:3780;height:1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HjL0A&#10;AADbAAAADwAAAGRycy9kb3ducmV2LnhtbERPTYvCMBC9L/gfwgje1tRVFqlG0aWC13XF89CMTbUz&#10;KU3U+u/NQdjj430v1z036k5dqL0YmIwzUCSlt7VUBo5/u885qBBRLDZeyMCTAqxXg48l5tY/5Jfu&#10;h1ipFCIhRwMuxjbXOpSOGMPYtySJO/uOMSbYVdp2+Ejh3OivLPvWjLWkBoct/Tgqr4cbGyjC5Tyb&#10;FHuecn1Cze5qb9vCmNGw3yxARerjv/jt3lsDs7Q+fUk/QK9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EpHjL0AAADbAAAADwAAAAAAAAAAAAAAAACYAgAAZHJzL2Rvd25yZXYu&#10;eG1sUEsFBgAAAAAEAAQA9QAAAIIDAAAAAA==&#10;" stroked="f">
              <v:textbox style="mso-next-textbox:#Text Box 130" inset=".5mm,.3mm,.5mm,.3mm">
                <w:txbxContent>
                  <w:p w:rsidR="009E6575" w:rsidRPr="006B3B03" w:rsidRDefault="009E6575">
                    <w:pPr>
                      <w:jc w:val="center"/>
                      <w:rPr>
                        <w:sz w:val="16"/>
                      </w:rPr>
                    </w:pPr>
                  </w:p>
                  <w:p w:rsidR="009E6575" w:rsidRPr="00E56E24" w:rsidRDefault="00E56E24" w:rsidP="00E56E24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color w:val="000000"/>
                        <w:sz w:val="24"/>
                        <w:szCs w:val="24"/>
                        <w:lang w:val="uk-UA"/>
                      </w:rPr>
                      <w:t xml:space="preserve">Введення в </w:t>
                    </w:r>
                    <w:r>
                      <w:rPr>
                        <w:rFonts w:ascii="Times New Roman" w:hAnsi="Times New Roman"/>
                        <w:b/>
                        <w:color w:val="000000"/>
                        <w:sz w:val="24"/>
                        <w:szCs w:val="24"/>
                        <w:lang w:val="en-US"/>
                      </w:rPr>
                      <w:t>Ruby</w:t>
                    </w:r>
                  </w:p>
                </w:txbxContent>
              </v:textbox>
            </v:shape>
            <v:shape id="Text Box 131" o:spid="_x0000_s2184" type="#_x0000_t202" style="position:absolute;left:8997;top:15299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<v:textbox style="mso-next-textbox:#Text Box 131" inset="0,0,0,0">
                <w:txbxContent>
                  <w:p w:rsidR="009E6575" w:rsidRDefault="009E6575">
                    <w:pPr>
                      <w:jc w:val="center"/>
                    </w:pPr>
                    <w:r>
                      <w:t>У</w:t>
                    </w:r>
                  </w:p>
                </w:txbxContent>
              </v:textbox>
            </v:shape>
            <v:shape id="Text Box 132" o:spid="_x0000_s2185" type="#_x0000_t202" style="position:absolute;left:9897;top:15299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<v:textbox style="mso-next-textbox:#Text Box 132" inset="0,0,0,0">
                <w:txbxContent>
                  <w:p w:rsidR="009E6575" w:rsidRPr="0012188F" w:rsidRDefault="009E6575">
                    <w:pPr>
                      <w:jc w:val="center"/>
                      <w:rPr>
                        <w:lang w:val="uk-UA"/>
                      </w:rPr>
                    </w:pPr>
                    <w:r>
                      <w:t>1</w:t>
                    </w:r>
                  </w:p>
                </w:txbxContent>
              </v:textbox>
            </v:shape>
            <v:shape id="Text Box 133" o:spid="_x0000_s2186" type="#_x0000_t202" style="position:absolute;left:10797;top:15299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<v:textbox style="mso-next-textbox:#Text Box 133" inset="0,0,0,0">
                <w:txbxContent>
                  <w:p w:rsidR="009E6575" w:rsidRDefault="002E793A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SECTIONPAGES  \* Arabic  \* MERGEFORMAT </w:instrText>
                    </w:r>
                    <w:r>
                      <w:fldChar w:fldCharType="separate"/>
                    </w:r>
                    <w:ins w:id="189" w:author="Smoker Nicoras" w:date="2016-10-10T19:06:00Z">
                      <w:r w:rsidR="00F217F7">
                        <w:rPr>
                          <w:noProof/>
                        </w:rPr>
                        <w:t>3</w:t>
                      </w:r>
                    </w:ins>
                    <w:ins w:id="190" w:author="Вася Когут" w:date="2016-09-21T12:13:00Z">
                      <w:del w:id="191" w:author="Smoker Nicoras" w:date="2016-10-10T18:58:00Z">
                        <w:r w:rsidR="00535141" w:rsidDel="00F217F7">
                          <w:rPr>
                            <w:noProof/>
                          </w:rPr>
                          <w:delText>3</w:delText>
                        </w:r>
                      </w:del>
                    </w:ins>
                    <w:del w:id="192" w:author="Smoker Nicoras" w:date="2016-10-10T18:58:00Z">
                      <w:r w:rsidR="00950BC2" w:rsidDel="00F217F7">
                        <w:rPr>
                          <w:noProof/>
                        </w:rPr>
                        <w:delText>3</w:delText>
                      </w:r>
                    </w:del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  <v:shape id="Text Box 134" o:spid="_x0000_s2187" type="#_x0000_t202" style="position:absolute;left:8997;top:15659;width:234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<v:textbox style="mso-next-textbox:#Text Box 134">
                <w:txbxContent>
                  <w:p w:rsidR="009E6575" w:rsidRDefault="009E6575">
                    <w:pPr>
                      <w:pStyle w:val="5"/>
                    </w:pPr>
                    <w:r>
                      <w:t>ХПК</w:t>
                    </w:r>
                  </w:p>
                  <w:p w:rsidR="009E6575" w:rsidRDefault="009E6575">
                    <w:pPr>
                      <w:jc w:val="center"/>
                    </w:pPr>
                    <w:r>
                      <w:rPr>
                        <w:b/>
                        <w:bCs/>
                      </w:rPr>
                      <w:t>ЛР  232  5.08040301    01</w:t>
                    </w:r>
                  </w:p>
                </w:txbxContent>
              </v:textbox>
            </v:shape>
          </v:group>
          <v:shape id="Text Box 135" o:spid="_x0000_s2188" type="#_x0000_t202" style="position:absolute;left:5274;top:14297;width:5928;height:6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YT8MA&#10;AADbAAAADwAAAGRycy9kb3ducmV2LnhtbESPQWvCQBSE70L/w/IK3nSj2CCpq6QFpSdBTfH6yD6T&#10;aPZtyK4m7a93BcHjMDPfMItVb2pxo9ZVlhVMxhEI4tzqigsF2WE9moNwHlljbZkU/JGD1fJtsMBE&#10;2453dNv7QgQIuwQVlN43iZQuL8mgG9uGOHgn2xr0QbaF1C12AW5qOY2iWBqsOCyU2NB3SfllfzUK&#10;4u326zg/py7dZJc4/s24+z8flRq+9+knCE+9f4Wf7R+tYPYB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IYT8MAAADbAAAADwAAAAAAAAAAAAAAAACYAgAAZHJzL2Rv&#10;d25yZXYueG1sUEsFBgAAAAAEAAQA9QAAAIgDAAAAAA==&#10;" filled="f" stroked="f">
            <v:textbox style="mso-next-textbox:#Text Box 135" inset=",2.3mm">
              <w:txbxContent>
                <w:p w:rsidR="009E6575" w:rsidRPr="006C4C24" w:rsidRDefault="00E56E24" w:rsidP="006C4C24">
                  <w:pPr>
                    <w:jc w:val="center"/>
                    <w:rPr>
                      <w:sz w:val="48"/>
                      <w:lang w:val="uk-UA"/>
                    </w:rPr>
                  </w:pPr>
                  <w:r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</w:rPr>
                    <w:t xml:space="preserve">ПР </w:t>
                  </w:r>
                  <w:r w:rsidR="009E6575" w:rsidRPr="006C4C24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</w:rPr>
                    <w:t xml:space="preserve">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 xml:space="preserve">  </w:t>
                  </w:r>
                  <w:r w:rsidR="009E6575" w:rsidRPr="006C4C24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</w:rPr>
                    <w:t xml:space="preserve">5.05010301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 xml:space="preserve"> 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</w:rPr>
                    <w:t>ПР-13</w:t>
                  </w:r>
                  <w:ins w:id="193" w:author="Вася Когут" w:date="2016-09-21T09:10:00Z">
                    <w:r w:rsidR="00111965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t>2</w:t>
                    </w:r>
                  </w:ins>
                  <w:del w:id="194" w:author="Вася Когут" w:date="2016-09-21T09:10:00Z">
                    <w:r w:rsidR="009E6575" w:rsidDel="00111965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delText>1</w:delText>
                    </w:r>
                  </w:del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uk-UA"/>
                    </w:rPr>
                    <w:t xml:space="preserve">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 xml:space="preserve">  </w:t>
                  </w:r>
                  <w:ins w:id="195" w:author="Вася Когут" w:date="2016-09-21T09:09:00Z">
                    <w:r w:rsidR="00111965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t>11</w:t>
                    </w:r>
                  </w:ins>
                  <w:del w:id="196" w:author="Вася Когут" w:date="2016-09-21T09:09:00Z">
                    <w:r w:rsidR="009E6575" w:rsidDel="00111965">
                      <w:rPr>
                        <w:rFonts w:ascii="Tahoma" w:hAnsi="Tahoma" w:cs="Tahoma"/>
                        <w:color w:val="000000"/>
                        <w:szCs w:val="17"/>
                        <w:shd w:val="clear" w:color="auto" w:fill="FFFFFF"/>
                        <w:lang w:val="en-US"/>
                      </w:rPr>
                      <w:delText>09</w:delText>
                    </w:r>
                  </w:del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uk-UA"/>
                    </w:rPr>
                    <w:t xml:space="preserve">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en-US"/>
                    </w:rPr>
                    <w:t xml:space="preserve">  </w:t>
                  </w:r>
                  <w:r w:rsidR="009E6575">
                    <w:rPr>
                      <w:rFonts w:ascii="Tahoma" w:hAnsi="Tahoma" w:cs="Tahoma"/>
                      <w:color w:val="000000"/>
                      <w:szCs w:val="17"/>
                      <w:shd w:val="clear" w:color="auto" w:fill="FFFFFF"/>
                      <w:lang w:val="uk-UA"/>
                    </w:rPr>
                    <w:t>01</w:t>
                  </w:r>
                </w:p>
              </w:txbxContent>
            </v:textbox>
          </v:shape>
          <v:shape id="_x0000_s2189" type="#_x0000_t202" style="position:absolute;left:2139;top:15326;width:1197;height:2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f58MA&#10;AADbAAAADwAAAGRycy9kb3ducmV2LnhtbESPW2sCMRSE3wv+h3CEvpSatbarrBtlEZT2UXt5PmzO&#10;XnBzsiRR13/fCIKPw8x8w+TrwXTiTM63lhVMJwkI4tLqlmsFP9/b1wUIH5A1dpZJwZU8rFejpxwz&#10;bS+8p/Mh1CJC2GeooAmhz6T0ZUMG/cT2xNGrrDMYonS11A4vEW46+ZYkqTTYclxosKdNQ+XxcDIK&#10;/mZXWXw4/7Jf+N+vcjdzVZHOlXoeD8USRKAhPML39qdW8J7C7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Sf58MAAADbAAAADwAAAAAAAAAAAAAAAACYAgAAZHJzL2Rv&#10;d25yZXYueG1sUEsFBgAAAAAEAAQA9QAAAIgDAAAAAA==&#10;" filled="f" stroked="f">
            <v:textbox style="mso-next-textbox:#_x0000_s2189" inset="0,1mm,0,0">
              <w:txbxContent>
                <w:p w:rsidR="009E6575" w:rsidRPr="00A4712A" w:rsidRDefault="00E56E24">
                  <w:pPr>
                    <w:rPr>
                      <w:sz w:val="18"/>
                      <w:lang w:val="uk-UA"/>
                    </w:rPr>
                  </w:pPr>
                  <w:r w:rsidRPr="00E56E24">
                    <w:rPr>
                      <w:sz w:val="14"/>
                      <w:lang w:val="uk-UA"/>
                    </w:rPr>
                    <w:t>Кондратюк</w:t>
                  </w:r>
                  <w:r>
                    <w:rPr>
                      <w:sz w:val="14"/>
                      <w:lang w:val="uk-UA"/>
                    </w:rPr>
                    <w:t xml:space="preserve"> </w:t>
                  </w:r>
                  <w:r w:rsidRPr="00E56E24">
                    <w:rPr>
                      <w:sz w:val="14"/>
                      <w:lang w:val="uk-UA"/>
                    </w:rPr>
                    <w:t>Є.С.</w:t>
                  </w:r>
                  <w:r w:rsidR="00F24539">
                    <w:rPr>
                      <w:sz w:val="18"/>
                      <w:lang w:val="uk-UA"/>
                    </w:rPr>
                    <w:t>.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  <w:b/>
        <w:i w:val="0"/>
      </w:rPr>
    </w:lvl>
    <w:lvl w:ilvl="1">
      <w:start w:val="1"/>
      <w:numFmt w:val="bullet"/>
      <w:pStyle w:val="a"/>
      <w:lvlText w:val="–"/>
      <w:lvlJc w:val="left"/>
      <w:pPr>
        <w:tabs>
          <w:tab w:val="num" w:pos="360"/>
        </w:tabs>
      </w:pPr>
      <w:rPr>
        <w:rFonts w:ascii="font347" w:hAnsi="font347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" w15:restartNumberingAfterBreak="0">
    <w:nsid w:val="15592841"/>
    <w:multiLevelType w:val="hybridMultilevel"/>
    <w:tmpl w:val="0A5CB64E"/>
    <w:lvl w:ilvl="0" w:tplc="D480ED3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1FA655B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" w15:restartNumberingAfterBreak="0">
    <w:nsid w:val="26E717A5"/>
    <w:multiLevelType w:val="hybridMultilevel"/>
    <w:tmpl w:val="B67AE0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2F6363"/>
    <w:multiLevelType w:val="hybridMultilevel"/>
    <w:tmpl w:val="0ED67408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BD230CA"/>
    <w:multiLevelType w:val="hybridMultilevel"/>
    <w:tmpl w:val="C4C41F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3B3B"/>
    <w:multiLevelType w:val="hybridMultilevel"/>
    <w:tmpl w:val="E71CCA00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2A2B05"/>
    <w:multiLevelType w:val="hybridMultilevel"/>
    <w:tmpl w:val="6A2A3DC4"/>
    <w:lvl w:ilvl="0" w:tplc="CBBA1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</w:pPr>
      <w:rPr>
        <w:rFonts w:cs="Times New Roman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oker Nicoras">
    <w15:presenceInfo w15:providerId="Windows Live" w15:userId="c37b836997839692"/>
  </w15:person>
  <w15:person w15:author="Вася Когут">
    <w15:presenceInfo w15:providerId="Windows Live" w15:userId="c60f2020f7176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hyphenationZone w:val="425"/>
  <w:noPunctuationKerning/>
  <w:characterSpacingControl w:val="doNotCompress"/>
  <w:hdrShapeDefaults>
    <o:shapedefaults v:ext="edit" spidmax="21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459F"/>
    <w:rsid w:val="00000BFF"/>
    <w:rsid w:val="0002710E"/>
    <w:rsid w:val="000600E2"/>
    <w:rsid w:val="00075F22"/>
    <w:rsid w:val="0008459F"/>
    <w:rsid w:val="00094EB9"/>
    <w:rsid w:val="000A453E"/>
    <w:rsid w:val="000A6C13"/>
    <w:rsid w:val="000C16E8"/>
    <w:rsid w:val="000D55B5"/>
    <w:rsid w:val="001011B5"/>
    <w:rsid w:val="00106E35"/>
    <w:rsid w:val="00111965"/>
    <w:rsid w:val="00115379"/>
    <w:rsid w:val="0012188F"/>
    <w:rsid w:val="001647F2"/>
    <w:rsid w:val="00184330"/>
    <w:rsid w:val="001A60EF"/>
    <w:rsid w:val="001B3FB2"/>
    <w:rsid w:val="001D74F9"/>
    <w:rsid w:val="0022416A"/>
    <w:rsid w:val="00224739"/>
    <w:rsid w:val="00224F39"/>
    <w:rsid w:val="002526E4"/>
    <w:rsid w:val="00264B24"/>
    <w:rsid w:val="0027386F"/>
    <w:rsid w:val="00297A2A"/>
    <w:rsid w:val="002B0A40"/>
    <w:rsid w:val="002C534C"/>
    <w:rsid w:val="002C534F"/>
    <w:rsid w:val="002E793A"/>
    <w:rsid w:val="002E7EE7"/>
    <w:rsid w:val="00323E5A"/>
    <w:rsid w:val="00456B05"/>
    <w:rsid w:val="00481999"/>
    <w:rsid w:val="004866DD"/>
    <w:rsid w:val="004960D5"/>
    <w:rsid w:val="004A669B"/>
    <w:rsid w:val="004C3F55"/>
    <w:rsid w:val="004D117F"/>
    <w:rsid w:val="004E0AC3"/>
    <w:rsid w:val="004E3214"/>
    <w:rsid w:val="00535141"/>
    <w:rsid w:val="00552549"/>
    <w:rsid w:val="00596875"/>
    <w:rsid w:val="005A34C5"/>
    <w:rsid w:val="005F3112"/>
    <w:rsid w:val="00692ED8"/>
    <w:rsid w:val="006A09E4"/>
    <w:rsid w:val="006B3B03"/>
    <w:rsid w:val="006C4C24"/>
    <w:rsid w:val="006D03DF"/>
    <w:rsid w:val="006E1B99"/>
    <w:rsid w:val="006F033A"/>
    <w:rsid w:val="006F210C"/>
    <w:rsid w:val="006F3DC4"/>
    <w:rsid w:val="006F7B60"/>
    <w:rsid w:val="007756E7"/>
    <w:rsid w:val="007960B6"/>
    <w:rsid w:val="007C4B49"/>
    <w:rsid w:val="007D00FE"/>
    <w:rsid w:val="007D06FD"/>
    <w:rsid w:val="007E39B1"/>
    <w:rsid w:val="007E5D00"/>
    <w:rsid w:val="007F3BF8"/>
    <w:rsid w:val="00803CBE"/>
    <w:rsid w:val="00820DCA"/>
    <w:rsid w:val="008328A0"/>
    <w:rsid w:val="00865014"/>
    <w:rsid w:val="008A59D9"/>
    <w:rsid w:val="008B0BA9"/>
    <w:rsid w:val="008E1D30"/>
    <w:rsid w:val="008F609D"/>
    <w:rsid w:val="0091495B"/>
    <w:rsid w:val="009164D7"/>
    <w:rsid w:val="00934786"/>
    <w:rsid w:val="00950BC2"/>
    <w:rsid w:val="00975C5E"/>
    <w:rsid w:val="009A37A7"/>
    <w:rsid w:val="009E6575"/>
    <w:rsid w:val="009F2D13"/>
    <w:rsid w:val="00A04A6E"/>
    <w:rsid w:val="00A06D0C"/>
    <w:rsid w:val="00A22011"/>
    <w:rsid w:val="00A4712A"/>
    <w:rsid w:val="00A478AC"/>
    <w:rsid w:val="00A87B08"/>
    <w:rsid w:val="00AB3A16"/>
    <w:rsid w:val="00AD2FB8"/>
    <w:rsid w:val="00AD3A02"/>
    <w:rsid w:val="00B0752A"/>
    <w:rsid w:val="00B17C15"/>
    <w:rsid w:val="00B2449E"/>
    <w:rsid w:val="00B550E3"/>
    <w:rsid w:val="00B908B2"/>
    <w:rsid w:val="00BD540F"/>
    <w:rsid w:val="00BE5C70"/>
    <w:rsid w:val="00BE607E"/>
    <w:rsid w:val="00BF6FDD"/>
    <w:rsid w:val="00C20512"/>
    <w:rsid w:val="00C5333B"/>
    <w:rsid w:val="00C5421D"/>
    <w:rsid w:val="00CC304B"/>
    <w:rsid w:val="00CC4CC4"/>
    <w:rsid w:val="00CD153D"/>
    <w:rsid w:val="00D2463C"/>
    <w:rsid w:val="00D4748F"/>
    <w:rsid w:val="00DA5114"/>
    <w:rsid w:val="00DA6745"/>
    <w:rsid w:val="00DB70D5"/>
    <w:rsid w:val="00DD39A6"/>
    <w:rsid w:val="00E14E8C"/>
    <w:rsid w:val="00E307F1"/>
    <w:rsid w:val="00E555D6"/>
    <w:rsid w:val="00E56E24"/>
    <w:rsid w:val="00E64A79"/>
    <w:rsid w:val="00E74459"/>
    <w:rsid w:val="00E82918"/>
    <w:rsid w:val="00E957B5"/>
    <w:rsid w:val="00EA47C2"/>
    <w:rsid w:val="00EA55BD"/>
    <w:rsid w:val="00EE103E"/>
    <w:rsid w:val="00F005BE"/>
    <w:rsid w:val="00F217F7"/>
    <w:rsid w:val="00F24539"/>
    <w:rsid w:val="00F343CF"/>
    <w:rsid w:val="00F3794C"/>
    <w:rsid w:val="00F570E5"/>
    <w:rsid w:val="00F71FCA"/>
    <w:rsid w:val="00F75143"/>
    <w:rsid w:val="00F770FC"/>
    <w:rsid w:val="00F92614"/>
    <w:rsid w:val="00F95682"/>
    <w:rsid w:val="00FA308F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91"/>
    <o:shapelayout v:ext="edit">
      <o:idmap v:ext="edit" data="1"/>
    </o:shapelayout>
  </w:shapeDefaults>
  <w:decimalSymbol w:val="."/>
  <w:listSeparator w:val=","/>
  <w14:docId w14:val="092A3757"/>
  <w15:docId w15:val="{543AD0A1-0CA2-4BF4-91C8-CAA73D1A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117F"/>
    <w:rPr>
      <w:rFonts w:ascii="Arial" w:hAnsi="Arial"/>
      <w:sz w:val="28"/>
      <w:lang w:val="ru-RU" w:eastAsia="uk-UA"/>
    </w:rPr>
  </w:style>
  <w:style w:type="paragraph" w:styleId="2">
    <w:name w:val="heading 2"/>
    <w:basedOn w:val="a0"/>
    <w:next w:val="a0"/>
    <w:link w:val="20"/>
    <w:uiPriority w:val="99"/>
    <w:qFormat/>
    <w:rsid w:val="006F210C"/>
    <w:pPr>
      <w:keepNext/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4">
    <w:name w:val="heading 4"/>
    <w:basedOn w:val="a0"/>
    <w:next w:val="a0"/>
    <w:link w:val="40"/>
    <w:uiPriority w:val="99"/>
    <w:qFormat/>
    <w:rsid w:val="006F210C"/>
    <w:pPr>
      <w:keepNext/>
      <w:jc w:val="center"/>
      <w:outlineLvl w:val="3"/>
    </w:pPr>
    <w:rPr>
      <w:b/>
      <w:bCs/>
      <w:lang w:val="uk-UA"/>
    </w:rPr>
  </w:style>
  <w:style w:type="paragraph" w:styleId="5">
    <w:name w:val="heading 5"/>
    <w:basedOn w:val="a0"/>
    <w:next w:val="a0"/>
    <w:link w:val="50"/>
    <w:uiPriority w:val="99"/>
    <w:qFormat/>
    <w:rsid w:val="006F210C"/>
    <w:pPr>
      <w:keepNext/>
      <w:jc w:val="center"/>
      <w:outlineLvl w:val="4"/>
    </w:pPr>
    <w:rPr>
      <w:spacing w:val="112"/>
      <w:sz w:val="60"/>
      <w:lang w:val="uk-UA"/>
    </w:rPr>
  </w:style>
  <w:style w:type="paragraph" w:styleId="8">
    <w:name w:val="heading 8"/>
    <w:basedOn w:val="a0"/>
    <w:next w:val="a0"/>
    <w:link w:val="80"/>
    <w:uiPriority w:val="99"/>
    <w:qFormat/>
    <w:rsid w:val="006F210C"/>
    <w:pPr>
      <w:keepNext/>
      <w:outlineLvl w:val="7"/>
    </w:pPr>
    <w:rPr>
      <w:rFonts w:ascii="Garamond" w:hAnsi="Garamond"/>
      <w:b/>
      <w:bCs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0D55B5"/>
    <w:rPr>
      <w:rFonts w:ascii="Cambria" w:hAnsi="Cambria" w:cs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9"/>
    <w:semiHidden/>
    <w:locked/>
    <w:rsid w:val="000D55B5"/>
    <w:rPr>
      <w:rFonts w:ascii="Calibri" w:hAnsi="Calibri" w:cs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link w:val="5"/>
    <w:uiPriority w:val="99"/>
    <w:semiHidden/>
    <w:locked/>
    <w:rsid w:val="000D55B5"/>
    <w:rPr>
      <w:rFonts w:ascii="Calibri" w:hAnsi="Calibri" w:cs="Times New Roman"/>
      <w:b/>
      <w:bCs/>
      <w:i/>
      <w:iCs/>
      <w:sz w:val="26"/>
      <w:szCs w:val="26"/>
      <w:lang w:val="ru-RU"/>
    </w:rPr>
  </w:style>
  <w:style w:type="character" w:customStyle="1" w:styleId="80">
    <w:name w:val="Заголовок 8 Знак"/>
    <w:link w:val="8"/>
    <w:uiPriority w:val="99"/>
    <w:semiHidden/>
    <w:locked/>
    <w:rsid w:val="000D55B5"/>
    <w:rPr>
      <w:rFonts w:ascii="Calibri" w:hAnsi="Calibri" w:cs="Times New Roman"/>
      <w:i/>
      <w:iCs/>
      <w:sz w:val="24"/>
      <w:szCs w:val="24"/>
      <w:lang w:val="ru-RU"/>
    </w:rPr>
  </w:style>
  <w:style w:type="paragraph" w:styleId="a4">
    <w:name w:val="header"/>
    <w:basedOn w:val="a0"/>
    <w:link w:val="a5"/>
    <w:uiPriority w:val="99"/>
    <w:rsid w:val="006F210C"/>
    <w:pPr>
      <w:tabs>
        <w:tab w:val="center" w:pos="4153"/>
        <w:tab w:val="right" w:pos="8306"/>
      </w:tabs>
    </w:pPr>
    <w:rPr>
      <w:lang w:val="uk-UA"/>
    </w:rPr>
  </w:style>
  <w:style w:type="character" w:customStyle="1" w:styleId="a5">
    <w:name w:val="Верхний колонтитул Знак"/>
    <w:link w:val="a4"/>
    <w:uiPriority w:val="99"/>
    <w:semiHidden/>
    <w:locked/>
    <w:rsid w:val="000D55B5"/>
    <w:rPr>
      <w:rFonts w:ascii="Arial" w:hAnsi="Arial" w:cs="Times New Roman"/>
      <w:sz w:val="20"/>
      <w:szCs w:val="20"/>
      <w:lang w:val="ru-RU"/>
    </w:rPr>
  </w:style>
  <w:style w:type="paragraph" w:customStyle="1" w:styleId="a">
    <w:name w:val="Текст_мети"/>
    <w:basedOn w:val="a0"/>
    <w:uiPriority w:val="99"/>
    <w:rsid w:val="006F210C"/>
    <w:pPr>
      <w:numPr>
        <w:ilvl w:val="1"/>
        <w:numId w:val="3"/>
      </w:numPr>
      <w:tabs>
        <w:tab w:val="clear" w:pos="360"/>
        <w:tab w:val="left" w:pos="720"/>
      </w:tabs>
      <w:ind w:left="357"/>
      <w:jc w:val="both"/>
    </w:pPr>
    <w:rPr>
      <w:lang w:val="uk-UA"/>
    </w:rPr>
  </w:style>
  <w:style w:type="paragraph" w:customStyle="1" w:styleId="a6">
    <w:name w:val="Практ_робота"/>
    <w:basedOn w:val="a0"/>
    <w:uiPriority w:val="99"/>
    <w:rsid w:val="006F210C"/>
    <w:pPr>
      <w:shd w:val="clear" w:color="auto" w:fill="E6E6E6"/>
      <w:jc w:val="center"/>
      <w:outlineLvl w:val="0"/>
    </w:pPr>
    <w:rPr>
      <w:b/>
      <w:bCs/>
      <w:spacing w:val="100"/>
      <w:lang w:val="uk-UA"/>
    </w:rPr>
  </w:style>
  <w:style w:type="paragraph" w:customStyle="1" w:styleId="a7">
    <w:name w:val="Тема"/>
    <w:basedOn w:val="2"/>
    <w:uiPriority w:val="99"/>
    <w:rsid w:val="006F210C"/>
    <w:pPr>
      <w:jc w:val="center"/>
    </w:pPr>
    <w:rPr>
      <w:rFonts w:cs="Times New Roman"/>
      <w:bCs w:val="0"/>
      <w:iCs w:val="0"/>
      <w:color w:val="808080"/>
      <w:szCs w:val="20"/>
      <w:lang w:val="uk-UA"/>
    </w:rPr>
  </w:style>
  <w:style w:type="paragraph" w:customStyle="1" w:styleId="a8">
    <w:name w:val="Мета"/>
    <w:basedOn w:val="a0"/>
    <w:uiPriority w:val="99"/>
    <w:rsid w:val="006F210C"/>
    <w:pPr>
      <w:jc w:val="both"/>
      <w:outlineLvl w:val="2"/>
    </w:pPr>
    <w:rPr>
      <w:b/>
      <w:bCs/>
      <w:smallCaps/>
      <w:sz w:val="22"/>
      <w:lang w:val="uk-UA"/>
    </w:rPr>
  </w:style>
  <w:style w:type="paragraph" w:customStyle="1" w:styleId="a9">
    <w:name w:val="Виконання роботи"/>
    <w:basedOn w:val="a0"/>
    <w:uiPriority w:val="99"/>
    <w:rsid w:val="006F210C"/>
    <w:pPr>
      <w:ind w:left="902" w:hanging="902"/>
      <w:jc w:val="center"/>
      <w:outlineLvl w:val="3"/>
    </w:pPr>
    <w:rPr>
      <w:b/>
      <w:bCs/>
      <w:lang w:val="uk-UA"/>
    </w:rPr>
  </w:style>
  <w:style w:type="paragraph" w:styleId="aa">
    <w:name w:val="footer"/>
    <w:basedOn w:val="a0"/>
    <w:link w:val="ab"/>
    <w:uiPriority w:val="99"/>
    <w:rsid w:val="006F21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0D55B5"/>
    <w:rPr>
      <w:rFonts w:ascii="Arial" w:hAnsi="Arial" w:cs="Times New Roman"/>
      <w:sz w:val="20"/>
      <w:szCs w:val="20"/>
      <w:lang w:val="ru-RU"/>
    </w:rPr>
  </w:style>
  <w:style w:type="paragraph" w:styleId="ac">
    <w:name w:val="Subtitle"/>
    <w:basedOn w:val="a0"/>
    <w:link w:val="ad"/>
    <w:uiPriority w:val="99"/>
    <w:qFormat/>
    <w:rsid w:val="002B0A40"/>
    <w:pPr>
      <w:ind w:left="-1134" w:right="-1333"/>
      <w:jc w:val="both"/>
    </w:pPr>
    <w:rPr>
      <w:rFonts w:ascii="Times New Roman" w:hAnsi="Times New Roman"/>
      <w:sz w:val="44"/>
      <w:lang w:val="uk-UA" w:eastAsia="ru-RU"/>
    </w:rPr>
  </w:style>
  <w:style w:type="character" w:customStyle="1" w:styleId="ad">
    <w:name w:val="Подзаголовок Знак"/>
    <w:link w:val="ac"/>
    <w:uiPriority w:val="99"/>
    <w:locked/>
    <w:rsid w:val="000D55B5"/>
    <w:rPr>
      <w:rFonts w:ascii="Cambria" w:hAnsi="Cambria" w:cs="Times New Roman"/>
      <w:sz w:val="24"/>
      <w:szCs w:val="24"/>
      <w:lang w:val="ru-RU"/>
    </w:rPr>
  </w:style>
  <w:style w:type="paragraph" w:styleId="ae">
    <w:name w:val="Title"/>
    <w:basedOn w:val="a0"/>
    <w:link w:val="af"/>
    <w:uiPriority w:val="99"/>
    <w:qFormat/>
    <w:rsid w:val="00BE5C70"/>
    <w:pPr>
      <w:jc w:val="center"/>
    </w:pPr>
    <w:rPr>
      <w:rFonts w:ascii="Times New Roman" w:hAnsi="Times New Roman"/>
      <w:b/>
      <w:i/>
      <w:iCs/>
      <w:color w:val="FF0000"/>
      <w:szCs w:val="24"/>
      <w:lang w:eastAsia="ru-RU"/>
    </w:rPr>
  </w:style>
  <w:style w:type="character" w:customStyle="1" w:styleId="af">
    <w:name w:val="Заголовок Знак"/>
    <w:link w:val="ae"/>
    <w:uiPriority w:val="99"/>
    <w:locked/>
    <w:rsid w:val="000D55B5"/>
    <w:rPr>
      <w:rFonts w:ascii="Cambria" w:hAnsi="Cambria" w:cs="Times New Roman"/>
      <w:b/>
      <w:bCs/>
      <w:kern w:val="28"/>
      <w:sz w:val="32"/>
      <w:szCs w:val="32"/>
      <w:lang w:val="ru-RU"/>
    </w:rPr>
  </w:style>
  <w:style w:type="paragraph" w:styleId="af0">
    <w:name w:val="Plain Text"/>
    <w:basedOn w:val="a0"/>
    <w:link w:val="af1"/>
    <w:uiPriority w:val="99"/>
    <w:rsid w:val="00BE5C70"/>
    <w:rPr>
      <w:rFonts w:ascii="Courier New" w:hAnsi="Courier New" w:cs="Courier New"/>
      <w:sz w:val="20"/>
      <w:lang w:eastAsia="ru-RU"/>
    </w:rPr>
  </w:style>
  <w:style w:type="character" w:customStyle="1" w:styleId="af1">
    <w:name w:val="Текст Знак"/>
    <w:link w:val="af0"/>
    <w:uiPriority w:val="99"/>
    <w:semiHidden/>
    <w:locked/>
    <w:rsid w:val="000D55B5"/>
    <w:rPr>
      <w:rFonts w:ascii="Courier New" w:hAnsi="Courier New" w:cs="Courier New"/>
      <w:sz w:val="20"/>
      <w:szCs w:val="20"/>
      <w:lang w:val="ru-RU"/>
    </w:rPr>
  </w:style>
  <w:style w:type="paragraph" w:styleId="HTML">
    <w:name w:val="HTML Preformatted"/>
    <w:basedOn w:val="a0"/>
    <w:link w:val="HTML0"/>
    <w:uiPriority w:val="99"/>
    <w:rsid w:val="00A47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uk-UA"/>
    </w:rPr>
  </w:style>
  <w:style w:type="character" w:customStyle="1" w:styleId="HTML0">
    <w:name w:val="Стандартный HTML Знак"/>
    <w:link w:val="HTML"/>
    <w:uiPriority w:val="99"/>
    <w:semiHidden/>
    <w:locked/>
    <w:rsid w:val="000D55B5"/>
    <w:rPr>
      <w:rFonts w:ascii="Courier New" w:hAnsi="Courier New" w:cs="Courier New"/>
      <w:sz w:val="20"/>
      <w:szCs w:val="20"/>
      <w:lang w:val="ru-RU"/>
    </w:rPr>
  </w:style>
  <w:style w:type="paragraph" w:styleId="af2">
    <w:name w:val="Normal (Web)"/>
    <w:basedOn w:val="a0"/>
    <w:uiPriority w:val="99"/>
    <w:rsid w:val="00A478A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/>
    </w:rPr>
  </w:style>
  <w:style w:type="paragraph" w:styleId="af3">
    <w:name w:val="Balloon Text"/>
    <w:basedOn w:val="a0"/>
    <w:link w:val="af4"/>
    <w:uiPriority w:val="99"/>
    <w:rsid w:val="006C4C24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locked/>
    <w:rsid w:val="006C4C24"/>
    <w:rPr>
      <w:rFonts w:ascii="Segoe UI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РОБОТА № 12</vt:lpstr>
    </vt:vector>
  </TitlesOfParts>
  <Company>хата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Лаба1</dc:title>
  <dc:subject/>
  <dc:creator>Доротюк Андрій</dc:creator>
  <cp:keywords/>
  <dc:description/>
  <cp:lastModifiedBy>Smoker Nicoras</cp:lastModifiedBy>
  <cp:revision>2</cp:revision>
  <cp:lastPrinted>2015-09-15T16:38:00Z</cp:lastPrinted>
  <dcterms:created xsi:type="dcterms:W3CDTF">2016-10-10T16:06:00Z</dcterms:created>
  <dcterms:modified xsi:type="dcterms:W3CDTF">2016-10-10T16:06:00Z</dcterms:modified>
</cp:coreProperties>
</file>